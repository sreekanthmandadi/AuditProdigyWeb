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FF053" w14:textId="77777777" w:rsidR="00201098" w:rsidRDefault="00201098" w:rsidP="003937BE">
      <w:pPr>
        <w:spacing w:line="360" w:lineRule="auto"/>
        <w:rPr>
          <w:smallCaps/>
          <w:sz w:val="48"/>
        </w:rPr>
      </w:pPr>
    </w:p>
    <w:p w14:paraId="3423051C" w14:textId="77777777" w:rsidR="00201098" w:rsidRDefault="00201098" w:rsidP="003937BE">
      <w:pPr>
        <w:spacing w:line="360" w:lineRule="auto"/>
        <w:rPr>
          <w:smallCaps/>
          <w:sz w:val="48"/>
        </w:rPr>
      </w:pPr>
    </w:p>
    <w:p w14:paraId="72E67D4B" w14:textId="77777777" w:rsidR="00201098" w:rsidRDefault="00201098" w:rsidP="003937BE">
      <w:pPr>
        <w:spacing w:line="360" w:lineRule="auto"/>
        <w:rPr>
          <w:smallCaps/>
          <w:sz w:val="48"/>
        </w:rPr>
      </w:pPr>
    </w:p>
    <w:p w14:paraId="54D7029D" w14:textId="77777777" w:rsidR="00201098" w:rsidRDefault="00201098" w:rsidP="003937BE">
      <w:pPr>
        <w:spacing w:line="360" w:lineRule="auto"/>
        <w:rPr>
          <w:smallCaps/>
          <w:sz w:val="48"/>
        </w:rPr>
      </w:pPr>
    </w:p>
    <w:p w14:paraId="4EB7C2AE" w14:textId="77777777" w:rsidR="00201098" w:rsidRDefault="00201098" w:rsidP="003937BE">
      <w:pPr>
        <w:spacing w:line="360" w:lineRule="auto"/>
        <w:rPr>
          <w:smallCaps/>
          <w:sz w:val="48"/>
        </w:rPr>
      </w:pPr>
    </w:p>
    <w:p w14:paraId="4E42E265" w14:textId="77777777" w:rsidR="00201098" w:rsidRPr="004A6FA4" w:rsidRDefault="000E1B1B" w:rsidP="003937BE">
      <w:pPr>
        <w:pStyle w:val="Title"/>
        <w:spacing w:line="360" w:lineRule="auto"/>
        <w:rPr>
          <w:color w:val="1F3864" w:themeColor="accent5" w:themeShade="80"/>
        </w:rPr>
      </w:pPr>
      <w:r w:rsidRPr="004A6FA4">
        <w:rPr>
          <w:color w:val="1F3864" w:themeColor="accent5" w:themeShade="80"/>
        </w:rPr>
        <w:t>Business Requirements Document</w:t>
      </w:r>
      <w:r w:rsidR="00201098" w:rsidRPr="004A6FA4">
        <w:rPr>
          <w:color w:val="1F3864" w:themeColor="accent5" w:themeShade="80"/>
        </w:rPr>
        <w:t xml:space="preserve"> </w:t>
      </w:r>
      <w:r w:rsidRPr="004A6FA4">
        <w:rPr>
          <w:color w:val="1F3864" w:themeColor="accent5" w:themeShade="80"/>
        </w:rPr>
        <w:t xml:space="preserve">(BRD) </w:t>
      </w:r>
    </w:p>
    <w:p w14:paraId="5FA98897" w14:textId="77777777" w:rsidR="00144320" w:rsidRDefault="00144320" w:rsidP="003937BE">
      <w:pPr>
        <w:pStyle w:val="Subtitle"/>
        <w:spacing w:line="360" w:lineRule="auto"/>
      </w:pPr>
      <w:r>
        <w:t>Perceptive Control Solutions LLC</w:t>
      </w:r>
      <w:r w:rsidR="00F6598E">
        <w:t>-</w:t>
      </w:r>
      <w:r>
        <w:t xml:space="preserve"> Audit Prodigy</w:t>
      </w:r>
    </w:p>
    <w:p w14:paraId="4CA186A9" w14:textId="77777777" w:rsidR="00201098" w:rsidRPr="004877F7" w:rsidRDefault="001B5A34" w:rsidP="003937BE">
      <w:pPr>
        <w:pStyle w:val="Subtitle"/>
        <w:spacing w:line="360" w:lineRule="auto"/>
      </w:pPr>
      <w:r>
        <w:t>April</w:t>
      </w:r>
      <w:r w:rsidR="00201098" w:rsidRPr="004877F7">
        <w:t xml:space="preserve"> 20</w:t>
      </w:r>
      <w:r w:rsidR="00144320">
        <w:t>16</w:t>
      </w:r>
    </w:p>
    <w:p w14:paraId="221D2A08" w14:textId="77777777" w:rsidR="00201098" w:rsidRPr="004877F7" w:rsidRDefault="00FC113C" w:rsidP="003937BE">
      <w:pPr>
        <w:pStyle w:val="Subtitle"/>
        <w:spacing w:line="360" w:lineRule="auto"/>
      </w:pPr>
      <w:r>
        <w:t>Version 1.4</w:t>
      </w:r>
    </w:p>
    <w:p w14:paraId="51D3E910" w14:textId="77777777" w:rsidR="00201098" w:rsidRPr="00F26F22" w:rsidRDefault="00201098" w:rsidP="003937BE">
      <w:pPr>
        <w:spacing w:line="360" w:lineRule="auto"/>
        <w:rPr>
          <w:rFonts w:cs="Lucida Grande"/>
        </w:rPr>
      </w:pPr>
    </w:p>
    <w:p w14:paraId="256A5871" w14:textId="77777777" w:rsidR="00201098" w:rsidRPr="00F26F22" w:rsidRDefault="00201098" w:rsidP="003937BE">
      <w:pPr>
        <w:spacing w:line="360" w:lineRule="auto"/>
        <w:rPr>
          <w:rFonts w:cs="Lucida Grande"/>
        </w:rPr>
      </w:pPr>
    </w:p>
    <w:p w14:paraId="2D5FE3CC" w14:textId="77777777" w:rsidR="00201098" w:rsidRPr="00F26F22" w:rsidRDefault="00201098" w:rsidP="003937BE">
      <w:pPr>
        <w:spacing w:line="360" w:lineRule="auto"/>
        <w:rPr>
          <w:rFonts w:cs="Lucida Grande"/>
        </w:rPr>
      </w:pPr>
    </w:p>
    <w:p w14:paraId="34D68DEF" w14:textId="77777777" w:rsidR="00201098" w:rsidRPr="00F26F22" w:rsidRDefault="00201098" w:rsidP="003937BE">
      <w:pPr>
        <w:spacing w:line="360" w:lineRule="auto"/>
        <w:rPr>
          <w:rFonts w:cs="Lucida Grande"/>
        </w:rPr>
      </w:pPr>
    </w:p>
    <w:p w14:paraId="63D2E8C5" w14:textId="77777777" w:rsidR="00201098" w:rsidRDefault="00201098" w:rsidP="003937BE">
      <w:pPr>
        <w:spacing w:line="360" w:lineRule="auto"/>
        <w:rPr>
          <w:rFonts w:cs="Lucida Grande"/>
        </w:rPr>
      </w:pPr>
    </w:p>
    <w:p w14:paraId="3AD00B99" w14:textId="77777777" w:rsidR="00201098" w:rsidRDefault="00201098" w:rsidP="003937BE">
      <w:pPr>
        <w:spacing w:line="360" w:lineRule="auto"/>
        <w:rPr>
          <w:rFonts w:cs="Lucida Grande"/>
        </w:rPr>
      </w:pPr>
    </w:p>
    <w:p w14:paraId="50C3CFC6" w14:textId="77777777" w:rsidR="00201098" w:rsidRPr="00F26F22" w:rsidRDefault="00201098" w:rsidP="003937BE">
      <w:pPr>
        <w:spacing w:line="360" w:lineRule="auto"/>
        <w:rPr>
          <w:rFonts w:cs="Lucida Grande"/>
        </w:rPr>
      </w:pPr>
    </w:p>
    <w:p w14:paraId="774DB784" w14:textId="77777777" w:rsidR="00201098" w:rsidRPr="00F26F22" w:rsidRDefault="00201098" w:rsidP="003937BE">
      <w:pPr>
        <w:spacing w:line="360" w:lineRule="auto"/>
        <w:rPr>
          <w:rFonts w:cs="Lucida Grande"/>
        </w:rPr>
      </w:pPr>
    </w:p>
    <w:p w14:paraId="4FEDC017" w14:textId="77777777" w:rsidR="004F5E9F" w:rsidRDefault="004F5E9F" w:rsidP="003937BE">
      <w:pPr>
        <w:pStyle w:val="FrontMatter"/>
        <w:spacing w:line="360" w:lineRule="auto"/>
      </w:pPr>
    </w:p>
    <w:p w14:paraId="4EE10639" w14:textId="77777777" w:rsidR="004F5E9F" w:rsidRDefault="004F5E9F">
      <w:pPr>
        <w:spacing w:before="0" w:after="200" w:line="276" w:lineRule="auto"/>
        <w:rPr>
          <w:i/>
          <w:color w:val="009900"/>
          <w:sz w:val="20"/>
        </w:rPr>
      </w:pPr>
      <w:r>
        <w:br w:type="page"/>
      </w:r>
    </w:p>
    <w:sdt>
      <w:sdtPr>
        <w:rPr>
          <w:rFonts w:ascii="Calibri" w:hAnsi="Calibri"/>
          <w:b w:val="0"/>
          <w:color w:val="auto"/>
          <w:sz w:val="22"/>
        </w:rPr>
        <w:id w:val="109906685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969E2A0" w14:textId="77777777" w:rsidR="004F5E9F" w:rsidRDefault="004F5E9F">
          <w:pPr>
            <w:pStyle w:val="TOCHeading"/>
          </w:pPr>
          <w:r>
            <w:t>Table of Contents</w:t>
          </w:r>
        </w:p>
        <w:p w14:paraId="31CAD27F" w14:textId="5ED5D448" w:rsidR="002D1B83" w:rsidRDefault="004F5E9F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620987" w:history="1">
            <w:r w:rsidR="002D1B83" w:rsidRPr="00F10E9A">
              <w:rPr>
                <w:rStyle w:val="Hyperlink"/>
                <w:noProof/>
              </w:rPr>
              <w:t>1</w:t>
            </w:r>
            <w:r w:rsidR="002D1B83">
              <w:rPr>
                <w:rFonts w:asciiTheme="minorHAnsi" w:eastAsiaTheme="minorEastAsia" w:hAnsiTheme="minorHAnsi"/>
                <w:noProof/>
              </w:rPr>
              <w:tab/>
            </w:r>
            <w:r w:rsidR="002D1B83" w:rsidRPr="00F10E9A">
              <w:rPr>
                <w:rStyle w:val="Hyperlink"/>
                <w:noProof/>
              </w:rPr>
              <w:t>Document Revisions</w:t>
            </w:r>
            <w:r w:rsidR="002D1B83">
              <w:rPr>
                <w:noProof/>
                <w:webHidden/>
              </w:rPr>
              <w:tab/>
            </w:r>
            <w:r w:rsidR="002D1B83">
              <w:rPr>
                <w:noProof/>
                <w:webHidden/>
              </w:rPr>
              <w:fldChar w:fldCharType="begin"/>
            </w:r>
            <w:r w:rsidR="002D1B83">
              <w:rPr>
                <w:noProof/>
                <w:webHidden/>
              </w:rPr>
              <w:instrText xml:space="preserve"> PAGEREF _Toc447620987 \h </w:instrText>
            </w:r>
            <w:r w:rsidR="002D1B83">
              <w:rPr>
                <w:noProof/>
                <w:webHidden/>
              </w:rPr>
            </w:r>
            <w:r w:rsidR="002D1B83">
              <w:rPr>
                <w:noProof/>
                <w:webHidden/>
              </w:rPr>
              <w:fldChar w:fldCharType="separate"/>
            </w:r>
            <w:r w:rsidR="009C412E">
              <w:rPr>
                <w:noProof/>
                <w:webHidden/>
              </w:rPr>
              <w:t>3</w:t>
            </w:r>
            <w:r w:rsidR="002D1B83">
              <w:rPr>
                <w:noProof/>
                <w:webHidden/>
              </w:rPr>
              <w:fldChar w:fldCharType="end"/>
            </w:r>
          </w:hyperlink>
        </w:p>
        <w:p w14:paraId="2BEBA447" w14:textId="5D7E11C2" w:rsidR="002D1B83" w:rsidRDefault="001D4EEC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47620988" w:history="1">
            <w:r w:rsidR="002D1B83" w:rsidRPr="00F10E9A">
              <w:rPr>
                <w:rStyle w:val="Hyperlink"/>
                <w:noProof/>
              </w:rPr>
              <w:t>2</w:t>
            </w:r>
            <w:r w:rsidR="002D1B83">
              <w:rPr>
                <w:rFonts w:asciiTheme="minorHAnsi" w:eastAsiaTheme="minorEastAsia" w:hAnsiTheme="minorHAnsi"/>
                <w:noProof/>
              </w:rPr>
              <w:tab/>
            </w:r>
            <w:r w:rsidR="002D1B83" w:rsidRPr="00F10E9A">
              <w:rPr>
                <w:rStyle w:val="Hyperlink"/>
                <w:noProof/>
              </w:rPr>
              <w:t>Approvals</w:t>
            </w:r>
            <w:r w:rsidR="002D1B83">
              <w:rPr>
                <w:noProof/>
                <w:webHidden/>
              </w:rPr>
              <w:tab/>
            </w:r>
            <w:r w:rsidR="002D1B83">
              <w:rPr>
                <w:noProof/>
                <w:webHidden/>
              </w:rPr>
              <w:fldChar w:fldCharType="begin"/>
            </w:r>
            <w:r w:rsidR="002D1B83">
              <w:rPr>
                <w:noProof/>
                <w:webHidden/>
              </w:rPr>
              <w:instrText xml:space="preserve"> PAGEREF _Toc447620988 \h </w:instrText>
            </w:r>
            <w:r w:rsidR="002D1B83">
              <w:rPr>
                <w:noProof/>
                <w:webHidden/>
              </w:rPr>
            </w:r>
            <w:r w:rsidR="002D1B83">
              <w:rPr>
                <w:noProof/>
                <w:webHidden/>
              </w:rPr>
              <w:fldChar w:fldCharType="separate"/>
            </w:r>
            <w:r w:rsidR="009C412E">
              <w:rPr>
                <w:noProof/>
                <w:webHidden/>
              </w:rPr>
              <w:t>3</w:t>
            </w:r>
            <w:r w:rsidR="002D1B83">
              <w:rPr>
                <w:noProof/>
                <w:webHidden/>
              </w:rPr>
              <w:fldChar w:fldCharType="end"/>
            </w:r>
          </w:hyperlink>
        </w:p>
        <w:p w14:paraId="37399769" w14:textId="7D66F49A" w:rsidR="002D1B83" w:rsidRDefault="001D4EEC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47620989" w:history="1">
            <w:r w:rsidR="002D1B83" w:rsidRPr="00F10E9A">
              <w:rPr>
                <w:rStyle w:val="Hyperlink"/>
                <w:noProof/>
              </w:rPr>
              <w:t>3</w:t>
            </w:r>
            <w:r w:rsidR="002D1B83">
              <w:rPr>
                <w:rFonts w:asciiTheme="minorHAnsi" w:eastAsiaTheme="minorEastAsia" w:hAnsiTheme="minorHAnsi"/>
                <w:noProof/>
              </w:rPr>
              <w:tab/>
            </w:r>
            <w:r w:rsidR="002D1B83" w:rsidRPr="00F10E9A">
              <w:rPr>
                <w:rStyle w:val="Hyperlink"/>
                <w:noProof/>
              </w:rPr>
              <w:t>Introduction</w:t>
            </w:r>
            <w:r w:rsidR="002D1B83">
              <w:rPr>
                <w:noProof/>
                <w:webHidden/>
              </w:rPr>
              <w:tab/>
            </w:r>
            <w:r w:rsidR="002D1B83">
              <w:rPr>
                <w:noProof/>
                <w:webHidden/>
              </w:rPr>
              <w:fldChar w:fldCharType="begin"/>
            </w:r>
            <w:r w:rsidR="002D1B83">
              <w:rPr>
                <w:noProof/>
                <w:webHidden/>
              </w:rPr>
              <w:instrText xml:space="preserve"> PAGEREF _Toc447620989 \h </w:instrText>
            </w:r>
            <w:r w:rsidR="002D1B83">
              <w:rPr>
                <w:noProof/>
                <w:webHidden/>
              </w:rPr>
            </w:r>
            <w:r w:rsidR="002D1B83">
              <w:rPr>
                <w:noProof/>
                <w:webHidden/>
              </w:rPr>
              <w:fldChar w:fldCharType="separate"/>
            </w:r>
            <w:r w:rsidR="009C412E">
              <w:rPr>
                <w:noProof/>
                <w:webHidden/>
              </w:rPr>
              <w:t>0</w:t>
            </w:r>
            <w:r w:rsidR="002D1B83">
              <w:rPr>
                <w:noProof/>
                <w:webHidden/>
              </w:rPr>
              <w:fldChar w:fldCharType="end"/>
            </w:r>
          </w:hyperlink>
        </w:p>
        <w:p w14:paraId="22F117B9" w14:textId="70C9265A" w:rsidR="002D1B83" w:rsidRPr="000A03F3" w:rsidRDefault="001D4EEC" w:rsidP="000A03F3">
          <w:pPr>
            <w:pStyle w:val="TOC2"/>
            <w:rPr>
              <w:rFonts w:asciiTheme="minorHAnsi" w:eastAsiaTheme="minorEastAsia" w:hAnsiTheme="minorHAnsi"/>
            </w:rPr>
          </w:pPr>
          <w:hyperlink w:anchor="_Toc447620990" w:history="1">
            <w:r w:rsidR="002D1B83" w:rsidRPr="000A03F3">
              <w:rPr>
                <w:rStyle w:val="Hyperlink"/>
                <w:i/>
              </w:rPr>
              <w:t>3.1</w:t>
            </w:r>
            <w:r w:rsidR="002D1B83" w:rsidRPr="000A03F3">
              <w:rPr>
                <w:rFonts w:asciiTheme="minorHAnsi" w:eastAsiaTheme="minorEastAsia" w:hAnsiTheme="minorHAnsi"/>
              </w:rPr>
              <w:tab/>
            </w:r>
            <w:r w:rsidR="002D1B83" w:rsidRPr="000A03F3">
              <w:rPr>
                <w:rStyle w:val="Hyperlink"/>
                <w:i/>
              </w:rPr>
              <w:t>Project Summary</w:t>
            </w:r>
            <w:r w:rsidR="002D1B83" w:rsidRPr="000A03F3">
              <w:rPr>
                <w:webHidden/>
              </w:rPr>
              <w:tab/>
            </w:r>
            <w:r w:rsidR="002D1B83" w:rsidRPr="000A03F3">
              <w:rPr>
                <w:webHidden/>
              </w:rPr>
              <w:fldChar w:fldCharType="begin"/>
            </w:r>
            <w:r w:rsidR="002D1B83" w:rsidRPr="000A03F3">
              <w:rPr>
                <w:webHidden/>
              </w:rPr>
              <w:instrText xml:space="preserve"> PAGEREF _Toc447620990 \h </w:instrText>
            </w:r>
            <w:r w:rsidR="002D1B83" w:rsidRPr="000A03F3">
              <w:rPr>
                <w:webHidden/>
              </w:rPr>
            </w:r>
            <w:r w:rsidR="002D1B83" w:rsidRPr="000A03F3">
              <w:rPr>
                <w:webHidden/>
              </w:rPr>
              <w:fldChar w:fldCharType="separate"/>
            </w:r>
            <w:r w:rsidR="009C412E">
              <w:rPr>
                <w:webHidden/>
              </w:rPr>
              <w:t>0</w:t>
            </w:r>
            <w:r w:rsidR="002D1B83" w:rsidRPr="000A03F3">
              <w:rPr>
                <w:webHidden/>
              </w:rPr>
              <w:fldChar w:fldCharType="end"/>
            </w:r>
          </w:hyperlink>
        </w:p>
        <w:p w14:paraId="5E1F5CD5" w14:textId="61819FF3" w:rsidR="002D1B83" w:rsidRDefault="001D4EEC" w:rsidP="002D1B83">
          <w:pPr>
            <w:pStyle w:val="TOC3"/>
            <w:rPr>
              <w:rFonts w:asciiTheme="minorHAnsi" w:eastAsiaTheme="minorEastAsia" w:hAnsiTheme="minorHAnsi"/>
              <w:sz w:val="22"/>
            </w:rPr>
          </w:pPr>
          <w:hyperlink w:anchor="_Toc447620991" w:history="1">
            <w:r w:rsidR="002D1B83" w:rsidRPr="00F10E9A">
              <w:rPr>
                <w:rStyle w:val="Hyperlink"/>
              </w:rPr>
              <w:t>3.1.1</w:t>
            </w:r>
            <w:r w:rsidR="002D1B83">
              <w:rPr>
                <w:rFonts w:asciiTheme="minorHAnsi" w:eastAsiaTheme="minorEastAsia" w:hAnsiTheme="minorHAnsi"/>
                <w:sz w:val="22"/>
              </w:rPr>
              <w:tab/>
            </w:r>
            <w:r w:rsidR="002D1B83" w:rsidRPr="00F10E9A">
              <w:rPr>
                <w:rStyle w:val="Hyperlink"/>
              </w:rPr>
              <w:t>Objectives</w:t>
            </w:r>
            <w:r w:rsidR="002D1B83">
              <w:rPr>
                <w:webHidden/>
              </w:rPr>
              <w:tab/>
            </w:r>
            <w:r w:rsidR="002D1B83">
              <w:rPr>
                <w:webHidden/>
              </w:rPr>
              <w:fldChar w:fldCharType="begin"/>
            </w:r>
            <w:r w:rsidR="002D1B83">
              <w:rPr>
                <w:webHidden/>
              </w:rPr>
              <w:instrText xml:space="preserve"> PAGEREF _Toc447620991 \h </w:instrText>
            </w:r>
            <w:r w:rsidR="002D1B83">
              <w:rPr>
                <w:webHidden/>
              </w:rPr>
            </w:r>
            <w:r w:rsidR="002D1B83">
              <w:rPr>
                <w:webHidden/>
              </w:rPr>
              <w:fldChar w:fldCharType="separate"/>
            </w:r>
            <w:r w:rsidR="009C412E">
              <w:rPr>
                <w:webHidden/>
              </w:rPr>
              <w:t>0</w:t>
            </w:r>
            <w:r w:rsidR="002D1B83">
              <w:rPr>
                <w:webHidden/>
              </w:rPr>
              <w:fldChar w:fldCharType="end"/>
            </w:r>
          </w:hyperlink>
        </w:p>
        <w:p w14:paraId="614AC4CA" w14:textId="66C4B59B" w:rsidR="002D1B83" w:rsidRDefault="001D4EEC" w:rsidP="002D1B83">
          <w:pPr>
            <w:pStyle w:val="TOC3"/>
            <w:rPr>
              <w:rFonts w:asciiTheme="minorHAnsi" w:eastAsiaTheme="minorEastAsia" w:hAnsiTheme="minorHAnsi"/>
              <w:sz w:val="22"/>
            </w:rPr>
          </w:pPr>
          <w:hyperlink w:anchor="_Toc447620992" w:history="1">
            <w:r w:rsidR="002D1B83" w:rsidRPr="00F10E9A">
              <w:rPr>
                <w:rStyle w:val="Hyperlink"/>
              </w:rPr>
              <w:t>3.1.2</w:t>
            </w:r>
            <w:r w:rsidR="002D1B83">
              <w:rPr>
                <w:rFonts w:asciiTheme="minorHAnsi" w:eastAsiaTheme="minorEastAsia" w:hAnsiTheme="minorHAnsi"/>
                <w:sz w:val="22"/>
              </w:rPr>
              <w:tab/>
            </w:r>
            <w:r w:rsidR="002D1B83" w:rsidRPr="00F10E9A">
              <w:rPr>
                <w:rStyle w:val="Hyperlink"/>
              </w:rPr>
              <w:t>Background</w:t>
            </w:r>
            <w:r w:rsidR="002D1B83">
              <w:rPr>
                <w:webHidden/>
              </w:rPr>
              <w:tab/>
            </w:r>
            <w:r w:rsidR="002D1B83">
              <w:rPr>
                <w:webHidden/>
              </w:rPr>
              <w:fldChar w:fldCharType="begin"/>
            </w:r>
            <w:r w:rsidR="002D1B83">
              <w:rPr>
                <w:webHidden/>
              </w:rPr>
              <w:instrText xml:space="preserve"> PAGEREF _Toc447620992 \h </w:instrText>
            </w:r>
            <w:r w:rsidR="002D1B83">
              <w:rPr>
                <w:webHidden/>
              </w:rPr>
            </w:r>
            <w:r w:rsidR="002D1B83">
              <w:rPr>
                <w:webHidden/>
              </w:rPr>
              <w:fldChar w:fldCharType="separate"/>
            </w:r>
            <w:r w:rsidR="009C412E">
              <w:rPr>
                <w:webHidden/>
              </w:rPr>
              <w:t>0</w:t>
            </w:r>
            <w:r w:rsidR="002D1B83">
              <w:rPr>
                <w:webHidden/>
              </w:rPr>
              <w:fldChar w:fldCharType="end"/>
            </w:r>
          </w:hyperlink>
        </w:p>
        <w:p w14:paraId="16A5F515" w14:textId="2D572D88" w:rsidR="002D1B83" w:rsidRDefault="001D4EEC" w:rsidP="002D1B83">
          <w:pPr>
            <w:pStyle w:val="TOC3"/>
            <w:rPr>
              <w:rFonts w:asciiTheme="minorHAnsi" w:eastAsiaTheme="minorEastAsia" w:hAnsiTheme="minorHAnsi"/>
              <w:sz w:val="22"/>
            </w:rPr>
          </w:pPr>
          <w:hyperlink w:anchor="_Toc447620993" w:history="1">
            <w:r w:rsidR="002D1B83" w:rsidRPr="00F10E9A">
              <w:rPr>
                <w:rStyle w:val="Hyperlink"/>
              </w:rPr>
              <w:t>3.1.3</w:t>
            </w:r>
            <w:r w:rsidR="002D1B83">
              <w:rPr>
                <w:rFonts w:asciiTheme="minorHAnsi" w:eastAsiaTheme="minorEastAsia" w:hAnsiTheme="minorHAnsi"/>
                <w:sz w:val="22"/>
              </w:rPr>
              <w:tab/>
            </w:r>
            <w:r w:rsidR="002D1B83" w:rsidRPr="00F10E9A">
              <w:rPr>
                <w:rStyle w:val="Hyperlink"/>
              </w:rPr>
              <w:t>Business Drivers</w:t>
            </w:r>
            <w:r w:rsidR="002D1B83">
              <w:rPr>
                <w:webHidden/>
              </w:rPr>
              <w:tab/>
            </w:r>
            <w:r w:rsidR="002D1B83">
              <w:rPr>
                <w:webHidden/>
              </w:rPr>
              <w:fldChar w:fldCharType="begin"/>
            </w:r>
            <w:r w:rsidR="002D1B83">
              <w:rPr>
                <w:webHidden/>
              </w:rPr>
              <w:instrText xml:space="preserve"> PAGEREF _Toc447620993 \h </w:instrText>
            </w:r>
            <w:r w:rsidR="002D1B83">
              <w:rPr>
                <w:webHidden/>
              </w:rPr>
            </w:r>
            <w:r w:rsidR="002D1B83">
              <w:rPr>
                <w:webHidden/>
              </w:rPr>
              <w:fldChar w:fldCharType="separate"/>
            </w:r>
            <w:r w:rsidR="009C412E">
              <w:rPr>
                <w:webHidden/>
              </w:rPr>
              <w:t>0</w:t>
            </w:r>
            <w:r w:rsidR="002D1B83">
              <w:rPr>
                <w:webHidden/>
              </w:rPr>
              <w:fldChar w:fldCharType="end"/>
            </w:r>
          </w:hyperlink>
        </w:p>
        <w:p w14:paraId="314BE3CF" w14:textId="14C6DF57" w:rsidR="002D1B83" w:rsidRDefault="001D4EEC" w:rsidP="000A03F3">
          <w:pPr>
            <w:pStyle w:val="TOC2"/>
            <w:rPr>
              <w:rFonts w:asciiTheme="minorHAnsi" w:eastAsiaTheme="minorEastAsia" w:hAnsiTheme="minorHAnsi"/>
              <w:i/>
            </w:rPr>
          </w:pPr>
          <w:hyperlink w:anchor="_Toc447620994" w:history="1">
            <w:r w:rsidR="002D1B83" w:rsidRPr="00F10E9A">
              <w:rPr>
                <w:rStyle w:val="Hyperlink"/>
              </w:rPr>
              <w:t>3.2</w:t>
            </w:r>
            <w:r w:rsidR="002D1B83">
              <w:rPr>
                <w:rFonts w:asciiTheme="minorHAnsi" w:eastAsiaTheme="minorEastAsia" w:hAnsiTheme="minorHAnsi"/>
                <w:i/>
              </w:rPr>
              <w:tab/>
            </w:r>
            <w:r w:rsidR="002D1B83" w:rsidRPr="00F10E9A">
              <w:rPr>
                <w:rStyle w:val="Hyperlink"/>
              </w:rPr>
              <w:t>Project Scope</w:t>
            </w:r>
            <w:r w:rsidR="002D1B83">
              <w:rPr>
                <w:webHidden/>
              </w:rPr>
              <w:tab/>
            </w:r>
            <w:r w:rsidR="002D1B83">
              <w:rPr>
                <w:webHidden/>
              </w:rPr>
              <w:fldChar w:fldCharType="begin"/>
            </w:r>
            <w:r w:rsidR="002D1B83">
              <w:rPr>
                <w:webHidden/>
              </w:rPr>
              <w:instrText xml:space="preserve"> PAGEREF _Toc447620994 \h </w:instrText>
            </w:r>
            <w:r w:rsidR="002D1B83">
              <w:rPr>
                <w:webHidden/>
              </w:rPr>
            </w:r>
            <w:r w:rsidR="002D1B83">
              <w:rPr>
                <w:webHidden/>
              </w:rPr>
              <w:fldChar w:fldCharType="separate"/>
            </w:r>
            <w:r w:rsidR="009C412E">
              <w:rPr>
                <w:webHidden/>
              </w:rPr>
              <w:t>1</w:t>
            </w:r>
            <w:r w:rsidR="002D1B83">
              <w:rPr>
                <w:webHidden/>
              </w:rPr>
              <w:fldChar w:fldCharType="end"/>
            </w:r>
          </w:hyperlink>
        </w:p>
        <w:p w14:paraId="44AAB443" w14:textId="222ABB67" w:rsidR="002D1B83" w:rsidRDefault="001D4EEC" w:rsidP="002D1B83">
          <w:pPr>
            <w:pStyle w:val="TOC3"/>
            <w:rPr>
              <w:rFonts w:asciiTheme="minorHAnsi" w:eastAsiaTheme="minorEastAsia" w:hAnsiTheme="minorHAnsi"/>
              <w:sz w:val="22"/>
            </w:rPr>
          </w:pPr>
          <w:hyperlink w:anchor="_Toc447620995" w:history="1">
            <w:r w:rsidR="002D1B83" w:rsidRPr="00F10E9A">
              <w:rPr>
                <w:rStyle w:val="Hyperlink"/>
              </w:rPr>
              <w:t>3.2.1</w:t>
            </w:r>
            <w:r w:rsidR="002D1B83">
              <w:rPr>
                <w:rFonts w:asciiTheme="minorHAnsi" w:eastAsiaTheme="minorEastAsia" w:hAnsiTheme="minorHAnsi"/>
                <w:sz w:val="22"/>
              </w:rPr>
              <w:tab/>
            </w:r>
            <w:r w:rsidR="002D1B83" w:rsidRPr="00F10E9A">
              <w:rPr>
                <w:rStyle w:val="Hyperlink"/>
              </w:rPr>
              <w:t>In Scope Functionality</w:t>
            </w:r>
            <w:r w:rsidR="002D1B83">
              <w:rPr>
                <w:webHidden/>
              </w:rPr>
              <w:tab/>
            </w:r>
            <w:r w:rsidR="002D1B83">
              <w:rPr>
                <w:webHidden/>
              </w:rPr>
              <w:fldChar w:fldCharType="begin"/>
            </w:r>
            <w:r w:rsidR="002D1B83">
              <w:rPr>
                <w:webHidden/>
              </w:rPr>
              <w:instrText xml:space="preserve"> PAGEREF _Toc447620995 \h </w:instrText>
            </w:r>
            <w:r w:rsidR="002D1B83">
              <w:rPr>
                <w:webHidden/>
              </w:rPr>
            </w:r>
            <w:r w:rsidR="002D1B83">
              <w:rPr>
                <w:webHidden/>
              </w:rPr>
              <w:fldChar w:fldCharType="separate"/>
            </w:r>
            <w:r w:rsidR="009C412E">
              <w:rPr>
                <w:webHidden/>
              </w:rPr>
              <w:t>1</w:t>
            </w:r>
            <w:r w:rsidR="002D1B83">
              <w:rPr>
                <w:webHidden/>
              </w:rPr>
              <w:fldChar w:fldCharType="end"/>
            </w:r>
          </w:hyperlink>
        </w:p>
        <w:p w14:paraId="2A8C92D1" w14:textId="0FD016CD" w:rsidR="002D1B83" w:rsidRDefault="001D4EEC" w:rsidP="002D1B83">
          <w:pPr>
            <w:pStyle w:val="TOC3"/>
            <w:rPr>
              <w:rFonts w:asciiTheme="minorHAnsi" w:eastAsiaTheme="minorEastAsia" w:hAnsiTheme="minorHAnsi"/>
              <w:sz w:val="22"/>
            </w:rPr>
          </w:pPr>
          <w:hyperlink w:anchor="_Toc447620996" w:history="1">
            <w:r w:rsidR="002D1B83" w:rsidRPr="00F10E9A">
              <w:rPr>
                <w:rStyle w:val="Hyperlink"/>
              </w:rPr>
              <w:t>3.2.2</w:t>
            </w:r>
            <w:r w:rsidR="002D1B83">
              <w:rPr>
                <w:rFonts w:asciiTheme="minorHAnsi" w:eastAsiaTheme="minorEastAsia" w:hAnsiTheme="minorHAnsi"/>
                <w:sz w:val="22"/>
              </w:rPr>
              <w:tab/>
            </w:r>
            <w:r w:rsidR="002D1B83" w:rsidRPr="00F10E9A">
              <w:rPr>
                <w:rStyle w:val="Hyperlink"/>
              </w:rPr>
              <w:t>Out of Scope Functionality</w:t>
            </w:r>
            <w:r w:rsidR="002D1B83">
              <w:rPr>
                <w:webHidden/>
              </w:rPr>
              <w:tab/>
            </w:r>
            <w:r w:rsidR="002D1B83">
              <w:rPr>
                <w:webHidden/>
              </w:rPr>
              <w:fldChar w:fldCharType="begin"/>
            </w:r>
            <w:r w:rsidR="002D1B83">
              <w:rPr>
                <w:webHidden/>
              </w:rPr>
              <w:instrText xml:space="preserve"> PAGEREF _Toc447620996 \h </w:instrText>
            </w:r>
            <w:r w:rsidR="002D1B83">
              <w:rPr>
                <w:webHidden/>
              </w:rPr>
            </w:r>
            <w:r w:rsidR="002D1B83">
              <w:rPr>
                <w:webHidden/>
              </w:rPr>
              <w:fldChar w:fldCharType="separate"/>
            </w:r>
            <w:r w:rsidR="009C412E">
              <w:rPr>
                <w:webHidden/>
              </w:rPr>
              <w:t>2</w:t>
            </w:r>
            <w:r w:rsidR="002D1B83">
              <w:rPr>
                <w:webHidden/>
              </w:rPr>
              <w:fldChar w:fldCharType="end"/>
            </w:r>
          </w:hyperlink>
        </w:p>
        <w:p w14:paraId="14FD2737" w14:textId="02C8CB2E" w:rsidR="002D1B83" w:rsidRPr="000A03F3" w:rsidRDefault="001D4EEC" w:rsidP="000A03F3">
          <w:pPr>
            <w:pStyle w:val="TOC2"/>
            <w:rPr>
              <w:rFonts w:asciiTheme="minorHAnsi" w:eastAsiaTheme="minorEastAsia" w:hAnsiTheme="minorHAnsi"/>
            </w:rPr>
          </w:pPr>
          <w:hyperlink w:anchor="_Toc447620997" w:history="1">
            <w:r w:rsidR="002D1B83" w:rsidRPr="000A03F3">
              <w:rPr>
                <w:rStyle w:val="Hyperlink"/>
              </w:rPr>
              <w:t>3.3</w:t>
            </w:r>
            <w:r w:rsidR="002D1B83" w:rsidRPr="000A03F3">
              <w:rPr>
                <w:rFonts w:asciiTheme="minorHAnsi" w:eastAsiaTheme="minorEastAsia" w:hAnsiTheme="minorHAnsi"/>
              </w:rPr>
              <w:tab/>
            </w:r>
            <w:r w:rsidR="002D1B83" w:rsidRPr="000A03F3">
              <w:rPr>
                <w:rStyle w:val="Hyperlink"/>
              </w:rPr>
              <w:t>System Perspective</w:t>
            </w:r>
            <w:r w:rsidR="002D1B83" w:rsidRPr="000A03F3">
              <w:rPr>
                <w:webHidden/>
              </w:rPr>
              <w:tab/>
            </w:r>
            <w:r w:rsidR="002D1B83" w:rsidRPr="000A03F3">
              <w:rPr>
                <w:webHidden/>
              </w:rPr>
              <w:fldChar w:fldCharType="begin"/>
            </w:r>
            <w:r w:rsidR="002D1B83" w:rsidRPr="000A03F3">
              <w:rPr>
                <w:webHidden/>
              </w:rPr>
              <w:instrText xml:space="preserve"> PAGEREF _Toc447620997 \h </w:instrText>
            </w:r>
            <w:r w:rsidR="002D1B83" w:rsidRPr="000A03F3">
              <w:rPr>
                <w:webHidden/>
              </w:rPr>
            </w:r>
            <w:r w:rsidR="002D1B83" w:rsidRPr="000A03F3">
              <w:rPr>
                <w:webHidden/>
              </w:rPr>
              <w:fldChar w:fldCharType="separate"/>
            </w:r>
            <w:r w:rsidR="009C412E">
              <w:rPr>
                <w:webHidden/>
              </w:rPr>
              <w:t>2</w:t>
            </w:r>
            <w:r w:rsidR="002D1B83" w:rsidRPr="000A03F3">
              <w:rPr>
                <w:webHidden/>
              </w:rPr>
              <w:fldChar w:fldCharType="end"/>
            </w:r>
          </w:hyperlink>
        </w:p>
        <w:p w14:paraId="5EC6ACE1" w14:textId="5EAC2103" w:rsidR="002D1B83" w:rsidRDefault="001D4EEC" w:rsidP="002D1B83">
          <w:pPr>
            <w:pStyle w:val="TOC3"/>
            <w:rPr>
              <w:rFonts w:asciiTheme="minorHAnsi" w:eastAsiaTheme="minorEastAsia" w:hAnsiTheme="minorHAnsi"/>
              <w:sz w:val="22"/>
            </w:rPr>
          </w:pPr>
          <w:hyperlink w:anchor="_Toc447620998" w:history="1">
            <w:r w:rsidR="002D1B83" w:rsidRPr="00F10E9A">
              <w:rPr>
                <w:rStyle w:val="Hyperlink"/>
              </w:rPr>
              <w:t>3.3.1</w:t>
            </w:r>
            <w:r w:rsidR="002D1B83">
              <w:rPr>
                <w:rFonts w:asciiTheme="minorHAnsi" w:eastAsiaTheme="minorEastAsia" w:hAnsiTheme="minorHAnsi"/>
                <w:sz w:val="22"/>
              </w:rPr>
              <w:tab/>
            </w:r>
            <w:r w:rsidR="002D1B83" w:rsidRPr="00F10E9A">
              <w:rPr>
                <w:rStyle w:val="Hyperlink"/>
              </w:rPr>
              <w:t>Assumptions</w:t>
            </w:r>
            <w:r w:rsidR="002D1B83">
              <w:rPr>
                <w:webHidden/>
              </w:rPr>
              <w:tab/>
            </w:r>
            <w:r w:rsidR="002D1B83">
              <w:rPr>
                <w:webHidden/>
              </w:rPr>
              <w:fldChar w:fldCharType="begin"/>
            </w:r>
            <w:r w:rsidR="002D1B83">
              <w:rPr>
                <w:webHidden/>
              </w:rPr>
              <w:instrText xml:space="preserve"> PAGEREF _Toc447620998 \h </w:instrText>
            </w:r>
            <w:r w:rsidR="002D1B83">
              <w:rPr>
                <w:webHidden/>
              </w:rPr>
            </w:r>
            <w:r w:rsidR="002D1B83">
              <w:rPr>
                <w:webHidden/>
              </w:rPr>
              <w:fldChar w:fldCharType="separate"/>
            </w:r>
            <w:r w:rsidR="009C412E">
              <w:rPr>
                <w:webHidden/>
              </w:rPr>
              <w:t>2</w:t>
            </w:r>
            <w:r w:rsidR="002D1B83">
              <w:rPr>
                <w:webHidden/>
              </w:rPr>
              <w:fldChar w:fldCharType="end"/>
            </w:r>
          </w:hyperlink>
        </w:p>
        <w:p w14:paraId="114B7B9A" w14:textId="1961AF37" w:rsidR="002D1B83" w:rsidRDefault="001D4EEC" w:rsidP="002D1B83">
          <w:pPr>
            <w:pStyle w:val="TOC3"/>
            <w:rPr>
              <w:rFonts w:asciiTheme="minorHAnsi" w:eastAsiaTheme="minorEastAsia" w:hAnsiTheme="minorHAnsi"/>
              <w:sz w:val="22"/>
            </w:rPr>
          </w:pPr>
          <w:hyperlink w:anchor="_Toc447620999" w:history="1">
            <w:r w:rsidR="002D1B83" w:rsidRPr="00F10E9A">
              <w:rPr>
                <w:rStyle w:val="Hyperlink"/>
              </w:rPr>
              <w:t>3.3.2</w:t>
            </w:r>
            <w:r w:rsidR="002D1B83">
              <w:rPr>
                <w:rFonts w:asciiTheme="minorHAnsi" w:eastAsiaTheme="minorEastAsia" w:hAnsiTheme="minorHAnsi"/>
                <w:sz w:val="22"/>
              </w:rPr>
              <w:tab/>
            </w:r>
            <w:r w:rsidR="002D1B83" w:rsidRPr="00F10E9A">
              <w:rPr>
                <w:rStyle w:val="Hyperlink"/>
              </w:rPr>
              <w:t>Dependencies</w:t>
            </w:r>
            <w:r w:rsidR="002D1B83">
              <w:rPr>
                <w:webHidden/>
              </w:rPr>
              <w:tab/>
            </w:r>
            <w:r w:rsidR="002D1B83">
              <w:rPr>
                <w:webHidden/>
              </w:rPr>
              <w:fldChar w:fldCharType="begin"/>
            </w:r>
            <w:r w:rsidR="002D1B83">
              <w:rPr>
                <w:webHidden/>
              </w:rPr>
              <w:instrText xml:space="preserve"> PAGEREF _Toc447620999 \h </w:instrText>
            </w:r>
            <w:r w:rsidR="002D1B83">
              <w:rPr>
                <w:webHidden/>
              </w:rPr>
            </w:r>
            <w:r w:rsidR="002D1B83">
              <w:rPr>
                <w:webHidden/>
              </w:rPr>
              <w:fldChar w:fldCharType="separate"/>
            </w:r>
            <w:r w:rsidR="009C412E">
              <w:rPr>
                <w:webHidden/>
              </w:rPr>
              <w:t>2</w:t>
            </w:r>
            <w:r w:rsidR="002D1B83">
              <w:rPr>
                <w:webHidden/>
              </w:rPr>
              <w:fldChar w:fldCharType="end"/>
            </w:r>
          </w:hyperlink>
        </w:p>
        <w:p w14:paraId="6049946E" w14:textId="1D0F66BE" w:rsidR="002D1B83" w:rsidRDefault="001D4EEC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47621000" w:history="1">
            <w:r w:rsidR="002D1B83" w:rsidRPr="00F10E9A">
              <w:rPr>
                <w:rStyle w:val="Hyperlink"/>
                <w:noProof/>
              </w:rPr>
              <w:t>4</w:t>
            </w:r>
            <w:r w:rsidR="002D1B83">
              <w:rPr>
                <w:rFonts w:asciiTheme="minorHAnsi" w:eastAsiaTheme="minorEastAsia" w:hAnsiTheme="minorHAnsi"/>
                <w:noProof/>
              </w:rPr>
              <w:tab/>
            </w:r>
            <w:r w:rsidR="002D1B83" w:rsidRPr="00F10E9A">
              <w:rPr>
                <w:rStyle w:val="Hyperlink"/>
                <w:noProof/>
              </w:rPr>
              <w:t>Business Process Overview</w:t>
            </w:r>
            <w:r w:rsidR="002D1B83">
              <w:rPr>
                <w:noProof/>
                <w:webHidden/>
              </w:rPr>
              <w:tab/>
            </w:r>
            <w:r w:rsidR="002D1B83">
              <w:rPr>
                <w:noProof/>
                <w:webHidden/>
              </w:rPr>
              <w:fldChar w:fldCharType="begin"/>
            </w:r>
            <w:r w:rsidR="002D1B83">
              <w:rPr>
                <w:noProof/>
                <w:webHidden/>
              </w:rPr>
              <w:instrText xml:space="preserve"> PAGEREF _Toc447621000 \h </w:instrText>
            </w:r>
            <w:r w:rsidR="002D1B83">
              <w:rPr>
                <w:noProof/>
                <w:webHidden/>
              </w:rPr>
            </w:r>
            <w:r w:rsidR="002D1B83">
              <w:rPr>
                <w:noProof/>
                <w:webHidden/>
              </w:rPr>
              <w:fldChar w:fldCharType="separate"/>
            </w:r>
            <w:r w:rsidR="009C412E">
              <w:rPr>
                <w:noProof/>
                <w:webHidden/>
              </w:rPr>
              <w:t>3</w:t>
            </w:r>
            <w:r w:rsidR="002D1B83">
              <w:rPr>
                <w:noProof/>
                <w:webHidden/>
              </w:rPr>
              <w:fldChar w:fldCharType="end"/>
            </w:r>
          </w:hyperlink>
        </w:p>
        <w:p w14:paraId="7FF44E85" w14:textId="00E23B6A" w:rsidR="002D1B83" w:rsidRDefault="001D4EEC" w:rsidP="000A03F3">
          <w:pPr>
            <w:pStyle w:val="TOC2"/>
            <w:rPr>
              <w:rFonts w:asciiTheme="minorHAnsi" w:eastAsiaTheme="minorEastAsia" w:hAnsiTheme="minorHAnsi"/>
              <w:i/>
            </w:rPr>
          </w:pPr>
          <w:hyperlink w:anchor="_Toc447621001" w:history="1">
            <w:r w:rsidR="002D1B83" w:rsidRPr="00F10E9A">
              <w:rPr>
                <w:rStyle w:val="Hyperlink"/>
              </w:rPr>
              <w:t>4.1</w:t>
            </w:r>
            <w:r w:rsidR="002D1B83">
              <w:rPr>
                <w:rFonts w:asciiTheme="minorHAnsi" w:eastAsiaTheme="minorEastAsia" w:hAnsiTheme="minorHAnsi"/>
                <w:i/>
              </w:rPr>
              <w:tab/>
            </w:r>
            <w:r w:rsidR="002D1B83" w:rsidRPr="00F10E9A">
              <w:rPr>
                <w:rStyle w:val="Hyperlink"/>
              </w:rPr>
              <w:t>Proposed Business Process (To-Be)</w:t>
            </w:r>
            <w:r w:rsidR="002D1B83">
              <w:rPr>
                <w:webHidden/>
              </w:rPr>
              <w:tab/>
            </w:r>
            <w:r w:rsidR="002D1B83">
              <w:rPr>
                <w:webHidden/>
              </w:rPr>
              <w:fldChar w:fldCharType="begin"/>
            </w:r>
            <w:r w:rsidR="002D1B83">
              <w:rPr>
                <w:webHidden/>
              </w:rPr>
              <w:instrText xml:space="preserve"> PAGEREF _Toc447621001 \h </w:instrText>
            </w:r>
            <w:r w:rsidR="002D1B83">
              <w:rPr>
                <w:webHidden/>
              </w:rPr>
            </w:r>
            <w:r w:rsidR="002D1B83">
              <w:rPr>
                <w:webHidden/>
              </w:rPr>
              <w:fldChar w:fldCharType="separate"/>
            </w:r>
            <w:r w:rsidR="009C412E">
              <w:rPr>
                <w:webHidden/>
              </w:rPr>
              <w:t>3</w:t>
            </w:r>
            <w:r w:rsidR="002D1B83">
              <w:rPr>
                <w:webHidden/>
              </w:rPr>
              <w:fldChar w:fldCharType="end"/>
            </w:r>
          </w:hyperlink>
        </w:p>
        <w:p w14:paraId="1187675E" w14:textId="02BE98C6" w:rsidR="002D1B83" w:rsidRDefault="001D4EEC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47621002" w:history="1">
            <w:r w:rsidR="002D1B83" w:rsidRPr="00F10E9A">
              <w:rPr>
                <w:rStyle w:val="Hyperlink"/>
                <w:noProof/>
              </w:rPr>
              <w:t>5</w:t>
            </w:r>
            <w:r w:rsidR="002D1B83">
              <w:rPr>
                <w:rFonts w:asciiTheme="minorHAnsi" w:eastAsiaTheme="minorEastAsia" w:hAnsiTheme="minorHAnsi"/>
                <w:noProof/>
              </w:rPr>
              <w:tab/>
            </w:r>
            <w:r w:rsidR="002D1B83" w:rsidRPr="00F10E9A">
              <w:rPr>
                <w:rStyle w:val="Hyperlink"/>
                <w:noProof/>
              </w:rPr>
              <w:t>Business Requirements</w:t>
            </w:r>
            <w:r w:rsidR="002D1B83">
              <w:rPr>
                <w:noProof/>
                <w:webHidden/>
              </w:rPr>
              <w:tab/>
            </w:r>
            <w:r w:rsidR="002D1B83">
              <w:rPr>
                <w:noProof/>
                <w:webHidden/>
              </w:rPr>
              <w:fldChar w:fldCharType="begin"/>
            </w:r>
            <w:r w:rsidR="002D1B83">
              <w:rPr>
                <w:noProof/>
                <w:webHidden/>
              </w:rPr>
              <w:instrText xml:space="preserve"> PAGEREF _Toc447621002 \h </w:instrText>
            </w:r>
            <w:r w:rsidR="002D1B83">
              <w:rPr>
                <w:noProof/>
                <w:webHidden/>
              </w:rPr>
            </w:r>
            <w:r w:rsidR="002D1B83">
              <w:rPr>
                <w:noProof/>
                <w:webHidden/>
              </w:rPr>
              <w:fldChar w:fldCharType="separate"/>
            </w:r>
            <w:r w:rsidR="009C412E">
              <w:rPr>
                <w:noProof/>
                <w:webHidden/>
              </w:rPr>
              <w:t>3</w:t>
            </w:r>
            <w:r w:rsidR="002D1B83">
              <w:rPr>
                <w:noProof/>
                <w:webHidden/>
              </w:rPr>
              <w:fldChar w:fldCharType="end"/>
            </w:r>
          </w:hyperlink>
        </w:p>
        <w:p w14:paraId="68A6F83B" w14:textId="40403C40" w:rsidR="002D1B83" w:rsidRDefault="001D4EEC" w:rsidP="000A03F3">
          <w:pPr>
            <w:pStyle w:val="TOC2"/>
            <w:rPr>
              <w:rFonts w:asciiTheme="minorHAnsi" w:eastAsiaTheme="minorEastAsia" w:hAnsiTheme="minorHAnsi"/>
              <w:i/>
            </w:rPr>
          </w:pPr>
          <w:hyperlink w:anchor="_Toc447621003" w:history="1">
            <w:r w:rsidR="002D1B83" w:rsidRPr="00F10E9A">
              <w:rPr>
                <w:rStyle w:val="Hyperlink"/>
              </w:rPr>
              <w:t>5.1</w:t>
            </w:r>
            <w:r w:rsidR="002D1B83">
              <w:rPr>
                <w:rFonts w:asciiTheme="minorHAnsi" w:eastAsiaTheme="minorEastAsia" w:hAnsiTheme="minorHAnsi"/>
                <w:i/>
              </w:rPr>
              <w:tab/>
            </w:r>
            <w:r w:rsidR="002D1B83" w:rsidRPr="00F10E9A">
              <w:rPr>
                <w:rStyle w:val="Hyperlink"/>
              </w:rPr>
              <w:t>Functional Requirements</w:t>
            </w:r>
            <w:r w:rsidR="002D1B83">
              <w:rPr>
                <w:webHidden/>
              </w:rPr>
              <w:tab/>
            </w:r>
            <w:r w:rsidR="002D1B83">
              <w:rPr>
                <w:webHidden/>
              </w:rPr>
              <w:fldChar w:fldCharType="begin"/>
            </w:r>
            <w:r w:rsidR="002D1B83">
              <w:rPr>
                <w:webHidden/>
              </w:rPr>
              <w:instrText xml:space="preserve"> PAGEREF _Toc447621003 \h </w:instrText>
            </w:r>
            <w:r w:rsidR="002D1B83">
              <w:rPr>
                <w:webHidden/>
              </w:rPr>
            </w:r>
            <w:r w:rsidR="002D1B83">
              <w:rPr>
                <w:webHidden/>
              </w:rPr>
              <w:fldChar w:fldCharType="separate"/>
            </w:r>
            <w:r w:rsidR="009C412E">
              <w:rPr>
                <w:webHidden/>
              </w:rPr>
              <w:t>3</w:t>
            </w:r>
            <w:r w:rsidR="002D1B83">
              <w:rPr>
                <w:webHidden/>
              </w:rPr>
              <w:fldChar w:fldCharType="end"/>
            </w:r>
          </w:hyperlink>
        </w:p>
        <w:p w14:paraId="3213A59F" w14:textId="5162CBB7" w:rsidR="002D1B83" w:rsidRDefault="001D4EEC" w:rsidP="002D1B83">
          <w:pPr>
            <w:pStyle w:val="TOC3"/>
            <w:rPr>
              <w:rStyle w:val="Hyperlink"/>
            </w:rPr>
          </w:pPr>
          <w:hyperlink w:anchor="_Toc447621004" w:history="1">
            <w:r w:rsidR="002D1B83" w:rsidRPr="00F10E9A">
              <w:rPr>
                <w:rStyle w:val="Hyperlink"/>
              </w:rPr>
              <w:t>5.1.1</w:t>
            </w:r>
            <w:r w:rsidR="002D1B83">
              <w:rPr>
                <w:rFonts w:asciiTheme="minorHAnsi" w:eastAsiaTheme="minorEastAsia" w:hAnsiTheme="minorHAnsi"/>
                <w:sz w:val="22"/>
              </w:rPr>
              <w:tab/>
            </w:r>
            <w:r w:rsidR="002D1B83" w:rsidRPr="00F10E9A">
              <w:rPr>
                <w:rStyle w:val="Hyperlink"/>
              </w:rPr>
              <w:t>Global Requirements</w:t>
            </w:r>
            <w:r w:rsidR="002D1B83">
              <w:rPr>
                <w:webHidden/>
              </w:rPr>
              <w:tab/>
            </w:r>
            <w:r w:rsidR="002D1B83">
              <w:rPr>
                <w:webHidden/>
              </w:rPr>
              <w:fldChar w:fldCharType="begin"/>
            </w:r>
            <w:r w:rsidR="002D1B83">
              <w:rPr>
                <w:webHidden/>
              </w:rPr>
              <w:instrText xml:space="preserve"> PAGEREF _Toc447621004 \h </w:instrText>
            </w:r>
            <w:r w:rsidR="002D1B83">
              <w:rPr>
                <w:webHidden/>
              </w:rPr>
            </w:r>
            <w:r w:rsidR="002D1B83">
              <w:rPr>
                <w:webHidden/>
              </w:rPr>
              <w:fldChar w:fldCharType="separate"/>
            </w:r>
            <w:r w:rsidR="009C412E">
              <w:rPr>
                <w:webHidden/>
              </w:rPr>
              <w:t>3</w:t>
            </w:r>
            <w:r w:rsidR="002D1B83">
              <w:rPr>
                <w:webHidden/>
              </w:rPr>
              <w:fldChar w:fldCharType="end"/>
            </w:r>
          </w:hyperlink>
        </w:p>
        <w:p w14:paraId="74B59A39" w14:textId="77777777" w:rsidR="002D1B83" w:rsidRDefault="002D1B83" w:rsidP="002D1B83">
          <w:pPr>
            <w:pStyle w:val="TOC3"/>
            <w:rPr>
              <w:rStyle w:val="Hyperlink"/>
              <w:color w:val="auto"/>
              <w:u w:val="none"/>
            </w:rPr>
          </w:pPr>
          <w:r w:rsidRPr="002D1B83">
            <w:rPr>
              <w:rStyle w:val="Hyperlink"/>
              <w:color w:val="auto"/>
              <w:u w:val="none"/>
            </w:rPr>
            <w:t>5.1.2 Audit Prodigy app free trial request form……………………………………………………</w:t>
          </w:r>
          <w:r w:rsidR="00642A0E">
            <w:rPr>
              <w:rStyle w:val="Hyperlink"/>
              <w:color w:val="auto"/>
              <w:u w:val="none"/>
            </w:rPr>
            <w:t>……………...</w:t>
          </w:r>
          <w:r w:rsidRPr="002D1B83">
            <w:rPr>
              <w:rStyle w:val="Hyperlink"/>
              <w:color w:val="auto"/>
              <w:u w:val="none"/>
            </w:rPr>
            <w:t>…………………………..3</w:t>
          </w:r>
        </w:p>
        <w:p w14:paraId="2B20B9AF" w14:textId="77777777" w:rsidR="00642A0E" w:rsidRDefault="00642A0E" w:rsidP="00642A0E">
          <w:pPr>
            <w:rPr>
              <w:noProof/>
              <w:sz w:val="20"/>
            </w:rPr>
          </w:pPr>
          <w:r>
            <w:rPr>
              <w:noProof/>
            </w:rPr>
            <w:t xml:space="preserve">        </w:t>
          </w:r>
          <w:r w:rsidR="007F4991">
            <w:rPr>
              <w:noProof/>
            </w:rPr>
            <w:t xml:space="preserve"> </w:t>
          </w:r>
          <w:r w:rsidRPr="00642A0E">
            <w:rPr>
              <w:noProof/>
              <w:sz w:val="20"/>
            </w:rPr>
            <w:t>5.1.3 User Management…………</w:t>
          </w:r>
          <w:r>
            <w:rPr>
              <w:noProof/>
              <w:sz w:val="20"/>
            </w:rPr>
            <w:t>……………..</w:t>
          </w:r>
          <w:r w:rsidRPr="00642A0E">
            <w:rPr>
              <w:noProof/>
              <w:sz w:val="20"/>
            </w:rPr>
            <w:t>…………………………………………………………………………………………………………3</w:t>
          </w:r>
        </w:p>
        <w:p w14:paraId="1999BC13" w14:textId="77777777" w:rsidR="0098048F" w:rsidRDefault="0098048F" w:rsidP="00642A0E">
          <w:pPr>
            <w:rPr>
              <w:noProof/>
              <w:sz w:val="20"/>
            </w:rPr>
          </w:pPr>
          <w:r>
            <w:rPr>
              <w:noProof/>
              <w:sz w:val="20"/>
            </w:rPr>
            <w:t xml:space="preserve">             5.1.3.1 Product Admin…………………………………………………………………………………………………………………………………..4</w:t>
          </w:r>
        </w:p>
        <w:p w14:paraId="5004A62A" w14:textId="77777777" w:rsidR="0098048F" w:rsidRDefault="0098048F" w:rsidP="00642A0E">
          <w:pPr>
            <w:rPr>
              <w:noProof/>
              <w:sz w:val="20"/>
            </w:rPr>
          </w:pPr>
          <w:r>
            <w:rPr>
              <w:noProof/>
              <w:sz w:val="20"/>
            </w:rPr>
            <w:t xml:space="preserve">             5.1.3.2 Client Super Admin……………………………………………</w:t>
          </w:r>
          <w:r w:rsidR="0083188E">
            <w:rPr>
              <w:noProof/>
              <w:sz w:val="20"/>
            </w:rPr>
            <w:t>……………………………………………………………………………….6</w:t>
          </w:r>
        </w:p>
        <w:p w14:paraId="3E1D1526" w14:textId="77777777" w:rsidR="00C11EBC" w:rsidRDefault="00C11EBC" w:rsidP="00642A0E">
          <w:pPr>
            <w:rPr>
              <w:noProof/>
              <w:sz w:val="20"/>
            </w:rPr>
          </w:pPr>
          <w:r>
            <w:rPr>
              <w:noProof/>
              <w:sz w:val="20"/>
            </w:rPr>
            <w:t xml:space="preserve">             5.1.3.3 Client Admin……………………………………………………………………………………………………………………………………</w:t>
          </w:r>
          <w:r w:rsidR="0083188E">
            <w:rPr>
              <w:noProof/>
              <w:sz w:val="20"/>
            </w:rPr>
            <w:t>.</w:t>
          </w:r>
          <w:r>
            <w:rPr>
              <w:noProof/>
              <w:sz w:val="20"/>
            </w:rPr>
            <w:t>…6</w:t>
          </w:r>
        </w:p>
        <w:p w14:paraId="3C6AF29F" w14:textId="77777777" w:rsidR="00C11EBC" w:rsidRDefault="00C11EBC" w:rsidP="00642A0E">
          <w:pPr>
            <w:rPr>
              <w:noProof/>
              <w:sz w:val="20"/>
            </w:rPr>
          </w:pPr>
          <w:r>
            <w:rPr>
              <w:noProof/>
              <w:sz w:val="20"/>
            </w:rPr>
            <w:t xml:space="preserve">             5.1.3.4 User……………………………………………………………………</w:t>
          </w:r>
          <w:r w:rsidR="0083188E">
            <w:rPr>
              <w:noProof/>
              <w:sz w:val="20"/>
            </w:rPr>
            <w:t>……………………………………………………………………………...7</w:t>
          </w:r>
        </w:p>
        <w:p w14:paraId="6EA00AB1" w14:textId="77777777" w:rsidR="00E51DF8" w:rsidRDefault="00E51DF8" w:rsidP="00642A0E">
          <w:pPr>
            <w:rPr>
              <w:noProof/>
              <w:sz w:val="20"/>
            </w:rPr>
          </w:pPr>
          <w:r>
            <w:rPr>
              <w:noProof/>
              <w:sz w:val="20"/>
            </w:rPr>
            <w:t xml:space="preserve">        </w:t>
          </w:r>
          <w:r w:rsidR="007F4991">
            <w:rPr>
              <w:noProof/>
              <w:sz w:val="20"/>
            </w:rPr>
            <w:t xml:space="preserve">  </w:t>
          </w:r>
          <w:r>
            <w:rPr>
              <w:noProof/>
              <w:sz w:val="20"/>
            </w:rPr>
            <w:t>5.1.4</w:t>
          </w:r>
          <w:r w:rsidR="007F4991">
            <w:rPr>
              <w:noProof/>
              <w:sz w:val="20"/>
            </w:rPr>
            <w:t xml:space="preserve"> Administrator: Business Set-up……………………………………………………………………………………………………………</w:t>
          </w:r>
          <w:r w:rsidR="0083188E">
            <w:rPr>
              <w:noProof/>
              <w:sz w:val="20"/>
            </w:rPr>
            <w:t>.</w:t>
          </w:r>
          <w:r w:rsidR="007F4991">
            <w:rPr>
              <w:noProof/>
              <w:sz w:val="20"/>
            </w:rPr>
            <w:t>….7</w:t>
          </w:r>
        </w:p>
        <w:p w14:paraId="6596AC0B" w14:textId="77777777" w:rsidR="0098048F" w:rsidRDefault="00396010" w:rsidP="00396010">
          <w:pPr>
            <w:rPr>
              <w:noProof/>
              <w:sz w:val="20"/>
            </w:rPr>
          </w:pPr>
          <w:r>
            <w:rPr>
              <w:noProof/>
              <w:sz w:val="20"/>
            </w:rPr>
            <w:t xml:space="preserve">          5.1.5 Administrator: Calendar Set-up…………………………</w:t>
          </w:r>
          <w:r w:rsidR="0083188E">
            <w:rPr>
              <w:noProof/>
              <w:sz w:val="20"/>
            </w:rPr>
            <w:t>…………………………………………………………………………………...</w:t>
          </w:r>
          <w:r w:rsidR="00F314CF">
            <w:rPr>
              <w:noProof/>
              <w:sz w:val="20"/>
            </w:rPr>
            <w:t>.9</w:t>
          </w:r>
        </w:p>
        <w:p w14:paraId="69080A24" w14:textId="77777777" w:rsidR="00396010" w:rsidRDefault="00396010" w:rsidP="00642A0E">
          <w:pPr>
            <w:rPr>
              <w:noProof/>
              <w:sz w:val="20"/>
            </w:rPr>
          </w:pPr>
          <w:r>
            <w:rPr>
              <w:noProof/>
              <w:sz w:val="20"/>
            </w:rPr>
            <w:t xml:space="preserve">          </w:t>
          </w:r>
          <w:r w:rsidR="00F314CF">
            <w:rPr>
              <w:noProof/>
              <w:sz w:val="20"/>
            </w:rPr>
            <w:t>5.1.6</w:t>
          </w:r>
          <w:r>
            <w:rPr>
              <w:noProof/>
              <w:sz w:val="20"/>
            </w:rPr>
            <w:t xml:space="preserve"> Administrator: </w:t>
          </w:r>
          <w:r w:rsidR="00F314CF">
            <w:rPr>
              <w:noProof/>
              <w:sz w:val="20"/>
            </w:rPr>
            <w:t>Resource</w:t>
          </w:r>
          <w:r>
            <w:rPr>
              <w:noProof/>
              <w:sz w:val="20"/>
            </w:rPr>
            <w:t xml:space="preserve"> Set-up…………………………………………………………………………………………</w:t>
          </w:r>
          <w:r w:rsidR="00F314CF">
            <w:rPr>
              <w:noProof/>
              <w:sz w:val="20"/>
            </w:rPr>
            <w:t>..</w:t>
          </w:r>
          <w:r>
            <w:rPr>
              <w:noProof/>
              <w:sz w:val="20"/>
            </w:rPr>
            <w:t>…………………</w:t>
          </w:r>
          <w:r w:rsidR="0083188E">
            <w:rPr>
              <w:noProof/>
              <w:sz w:val="20"/>
            </w:rPr>
            <w:t>10</w:t>
          </w:r>
        </w:p>
        <w:p w14:paraId="448A7127" w14:textId="77777777" w:rsidR="00F314CF" w:rsidRDefault="00F314CF" w:rsidP="00642A0E">
          <w:pPr>
            <w:rPr>
              <w:noProof/>
              <w:sz w:val="20"/>
            </w:rPr>
          </w:pPr>
          <w:r>
            <w:rPr>
              <w:noProof/>
              <w:sz w:val="20"/>
            </w:rPr>
            <w:t xml:space="preserve">          5.1.7 Project Set-up……………………………………………………………</w:t>
          </w:r>
          <w:r w:rsidR="0083188E">
            <w:rPr>
              <w:noProof/>
              <w:sz w:val="20"/>
            </w:rPr>
            <w:t>………………………………………………………………………..…12</w:t>
          </w:r>
        </w:p>
        <w:p w14:paraId="5D46818C" w14:textId="484260E2" w:rsidR="00F314CF" w:rsidRDefault="00363C51" w:rsidP="00642A0E">
          <w:pPr>
            <w:rPr>
              <w:noProof/>
              <w:sz w:val="20"/>
            </w:rPr>
          </w:pPr>
          <w:r>
            <w:rPr>
              <w:noProof/>
              <w:sz w:val="20"/>
            </w:rPr>
            <w:t xml:space="preserve">          5.1.8 All Resources</w:t>
          </w:r>
          <w:r w:rsidR="00F314CF">
            <w:rPr>
              <w:noProof/>
              <w:sz w:val="20"/>
            </w:rPr>
            <w:t>: Self Set-up</w:t>
          </w:r>
          <w:r w:rsidR="00794D0B">
            <w:rPr>
              <w:noProof/>
              <w:sz w:val="20"/>
            </w:rPr>
            <w:t>…………………………………………</w:t>
          </w:r>
          <w:r>
            <w:rPr>
              <w:noProof/>
              <w:sz w:val="20"/>
            </w:rPr>
            <w:t>.</w:t>
          </w:r>
          <w:r w:rsidR="00794D0B">
            <w:rPr>
              <w:noProof/>
              <w:sz w:val="20"/>
            </w:rPr>
            <w:t>…………………………………………………………………………</w:t>
          </w:r>
          <w:r w:rsidR="00823A67">
            <w:rPr>
              <w:noProof/>
              <w:sz w:val="20"/>
            </w:rPr>
            <w:t>…16</w:t>
          </w:r>
        </w:p>
        <w:p w14:paraId="0A41B561" w14:textId="543923C9" w:rsidR="00F314CF" w:rsidRPr="00642A0E" w:rsidRDefault="00794D0B" w:rsidP="00642A0E">
          <w:pPr>
            <w:rPr>
              <w:noProof/>
            </w:rPr>
          </w:pPr>
          <w:r>
            <w:rPr>
              <w:noProof/>
            </w:rPr>
            <w:t xml:space="preserve">         </w:t>
          </w:r>
          <w:r w:rsidRPr="00794D0B">
            <w:rPr>
              <w:noProof/>
              <w:sz w:val="20"/>
            </w:rPr>
            <w:t xml:space="preserve">5.1.9 </w:t>
          </w:r>
          <w:r>
            <w:rPr>
              <w:noProof/>
              <w:sz w:val="20"/>
            </w:rPr>
            <w:t xml:space="preserve">All </w:t>
          </w:r>
          <w:r w:rsidR="00363C51">
            <w:rPr>
              <w:noProof/>
              <w:sz w:val="20"/>
            </w:rPr>
            <w:t>Resources</w:t>
          </w:r>
          <w:r>
            <w:rPr>
              <w:noProof/>
              <w:sz w:val="20"/>
            </w:rPr>
            <w:t xml:space="preserve"> Sign-in</w:t>
          </w:r>
          <w:r w:rsidR="00363C51">
            <w:rPr>
              <w:noProof/>
              <w:sz w:val="20"/>
            </w:rPr>
            <w:t>.</w:t>
          </w:r>
          <w:r w:rsidR="00823A67">
            <w:rPr>
              <w:noProof/>
              <w:sz w:val="20"/>
            </w:rPr>
            <w:t>……………………………………………………………………………………………………………………………..</w:t>
          </w:r>
          <w:r w:rsidR="0083188E">
            <w:rPr>
              <w:noProof/>
              <w:sz w:val="20"/>
            </w:rPr>
            <w:t>19</w:t>
          </w:r>
        </w:p>
        <w:p w14:paraId="3C6F6B76" w14:textId="77777777" w:rsidR="002D1B83" w:rsidRPr="002D1B83" w:rsidRDefault="002D1B83" w:rsidP="002D1B83">
          <w:pPr>
            <w:rPr>
              <w:noProof/>
            </w:rPr>
          </w:pPr>
          <w:r>
            <w:rPr>
              <w:noProof/>
            </w:rPr>
            <w:t xml:space="preserve">        </w:t>
          </w:r>
          <w:r w:rsidRPr="00794D0B">
            <w:rPr>
              <w:noProof/>
              <w:sz w:val="20"/>
            </w:rPr>
            <w:t xml:space="preserve"> </w:t>
          </w:r>
          <w:r w:rsidR="00794D0B" w:rsidRPr="00794D0B">
            <w:rPr>
              <w:noProof/>
              <w:sz w:val="20"/>
            </w:rPr>
            <w:t xml:space="preserve">5.1.10 </w:t>
          </w:r>
          <w:r w:rsidR="00794D0B">
            <w:rPr>
              <w:noProof/>
              <w:sz w:val="20"/>
            </w:rPr>
            <w:t>Module View</w:t>
          </w:r>
          <w:r w:rsidR="00823A67">
            <w:rPr>
              <w:noProof/>
              <w:sz w:val="20"/>
            </w:rPr>
            <w:t>……………………………………………………………………………………………………………………………………..…</w:t>
          </w:r>
          <w:r w:rsidR="0083188E">
            <w:rPr>
              <w:noProof/>
              <w:sz w:val="20"/>
            </w:rPr>
            <w:t>20</w:t>
          </w:r>
        </w:p>
        <w:p w14:paraId="719D634F" w14:textId="77777777" w:rsidR="002D1B83" w:rsidRDefault="00794D0B" w:rsidP="002D1B83">
          <w:pPr>
            <w:rPr>
              <w:noProof/>
              <w:sz w:val="20"/>
            </w:rPr>
          </w:pPr>
          <w:r>
            <w:rPr>
              <w:noProof/>
            </w:rPr>
            <w:t xml:space="preserve">         </w:t>
          </w:r>
          <w:r>
            <w:rPr>
              <w:noProof/>
              <w:sz w:val="20"/>
            </w:rPr>
            <w:t>5.1.11 Scheduling</w:t>
          </w:r>
          <w:r w:rsidR="00823A67">
            <w:rPr>
              <w:noProof/>
              <w:sz w:val="20"/>
            </w:rPr>
            <w:t>……………………………………………………………………………………………………………………………………</w:t>
          </w:r>
          <w:r w:rsidR="005E07AB">
            <w:rPr>
              <w:noProof/>
              <w:sz w:val="20"/>
            </w:rPr>
            <w:t>.</w:t>
          </w:r>
          <w:r w:rsidR="00823A67">
            <w:rPr>
              <w:noProof/>
              <w:sz w:val="20"/>
            </w:rPr>
            <w:t>………</w:t>
          </w:r>
          <w:r w:rsidR="0083188E">
            <w:rPr>
              <w:noProof/>
              <w:sz w:val="20"/>
            </w:rPr>
            <w:t>20</w:t>
          </w:r>
        </w:p>
        <w:p w14:paraId="5C1BA685" w14:textId="6B97030F" w:rsidR="00794D0B" w:rsidRDefault="00794D0B" w:rsidP="002D1B83">
          <w:pPr>
            <w:rPr>
              <w:noProof/>
              <w:sz w:val="20"/>
            </w:rPr>
          </w:pPr>
          <w:r>
            <w:rPr>
              <w:noProof/>
              <w:sz w:val="20"/>
            </w:rPr>
            <w:t xml:space="preserve">          5.1.12 All </w:t>
          </w:r>
          <w:r w:rsidR="00363C51">
            <w:rPr>
              <w:noProof/>
              <w:sz w:val="20"/>
            </w:rPr>
            <w:t>resources</w:t>
          </w:r>
          <w:r>
            <w:rPr>
              <w:noProof/>
              <w:sz w:val="20"/>
            </w:rPr>
            <w:t>: Input Actual Hours (Project Listing)</w:t>
          </w:r>
          <w:r w:rsidR="00A64A1C">
            <w:rPr>
              <w:noProof/>
              <w:sz w:val="20"/>
            </w:rPr>
            <w:t>……………………</w:t>
          </w:r>
          <w:r w:rsidR="00363C51">
            <w:rPr>
              <w:noProof/>
              <w:sz w:val="20"/>
            </w:rPr>
            <w:t>..</w:t>
          </w:r>
          <w:r w:rsidR="00A64A1C">
            <w:rPr>
              <w:noProof/>
              <w:sz w:val="20"/>
            </w:rPr>
            <w:t>……………………………………………</w:t>
          </w:r>
          <w:r w:rsidR="005E07AB">
            <w:rPr>
              <w:noProof/>
              <w:sz w:val="20"/>
            </w:rPr>
            <w:t>.</w:t>
          </w:r>
          <w:r w:rsidR="00A64A1C">
            <w:rPr>
              <w:noProof/>
              <w:sz w:val="20"/>
            </w:rPr>
            <w:t>……………</w:t>
          </w:r>
          <w:r w:rsidR="0083188E">
            <w:rPr>
              <w:noProof/>
              <w:sz w:val="20"/>
            </w:rPr>
            <w:t>23</w:t>
          </w:r>
        </w:p>
        <w:p w14:paraId="773F4EC6" w14:textId="5D283A75" w:rsidR="00794D0B" w:rsidRDefault="00363C51" w:rsidP="002D1B83">
          <w:pPr>
            <w:rPr>
              <w:noProof/>
              <w:sz w:val="20"/>
            </w:rPr>
          </w:pPr>
          <w:r>
            <w:rPr>
              <w:noProof/>
              <w:sz w:val="20"/>
            </w:rPr>
            <w:t xml:space="preserve">          5.1.13 All resources</w:t>
          </w:r>
          <w:r w:rsidR="00794D0B">
            <w:rPr>
              <w:noProof/>
              <w:sz w:val="20"/>
            </w:rPr>
            <w:t>: Input Actual Hours</w:t>
          </w:r>
          <w:r w:rsidR="00A64A1C">
            <w:rPr>
              <w:noProof/>
              <w:sz w:val="20"/>
            </w:rPr>
            <w:t>…………………………………………………………………………………………………</w:t>
          </w:r>
          <w:r w:rsidR="005E07AB">
            <w:rPr>
              <w:noProof/>
              <w:sz w:val="20"/>
            </w:rPr>
            <w:t>.</w:t>
          </w:r>
          <w:r w:rsidR="00A64A1C">
            <w:rPr>
              <w:noProof/>
              <w:sz w:val="20"/>
            </w:rPr>
            <w:t>……</w:t>
          </w:r>
          <w:r>
            <w:rPr>
              <w:noProof/>
              <w:sz w:val="20"/>
            </w:rPr>
            <w:t>…</w:t>
          </w:r>
          <w:r w:rsidR="00A64A1C">
            <w:rPr>
              <w:noProof/>
              <w:sz w:val="20"/>
            </w:rPr>
            <w:t>.23</w:t>
          </w:r>
        </w:p>
        <w:p w14:paraId="2509CB5A" w14:textId="77777777" w:rsidR="00584BCC" w:rsidRDefault="00584BCC" w:rsidP="002D1B83">
          <w:pPr>
            <w:rPr>
              <w:noProof/>
              <w:sz w:val="20"/>
            </w:rPr>
          </w:pPr>
          <w:r>
            <w:rPr>
              <w:noProof/>
              <w:sz w:val="20"/>
            </w:rPr>
            <w:lastRenderedPageBreak/>
            <w:t xml:space="preserve">          5.1.14 Report 1: Plan Report for Adult Committee (For Plan Year)</w:t>
          </w:r>
          <w:r w:rsidR="00A64A1C">
            <w:rPr>
              <w:noProof/>
              <w:sz w:val="20"/>
            </w:rPr>
            <w:t>………………………………………………………………..</w:t>
          </w:r>
          <w:r w:rsidR="00F4452D">
            <w:rPr>
              <w:noProof/>
              <w:sz w:val="20"/>
            </w:rPr>
            <w:t>26</w:t>
          </w:r>
        </w:p>
        <w:p w14:paraId="48C44C0C" w14:textId="77777777" w:rsidR="00584BCC" w:rsidRDefault="00584BCC" w:rsidP="002D1B83">
          <w:pPr>
            <w:rPr>
              <w:noProof/>
              <w:sz w:val="20"/>
            </w:rPr>
          </w:pPr>
          <w:r>
            <w:rPr>
              <w:noProof/>
              <w:sz w:val="20"/>
            </w:rPr>
            <w:t xml:space="preserve">          5.1.15 Report 2: Plan Report for Audit Committee (Prior + Plan + Future Years)</w:t>
          </w:r>
          <w:r w:rsidR="00A64A1C">
            <w:rPr>
              <w:noProof/>
              <w:sz w:val="20"/>
            </w:rPr>
            <w:t>……………………………………………</w:t>
          </w:r>
          <w:r w:rsidR="00F4452D">
            <w:rPr>
              <w:noProof/>
              <w:sz w:val="20"/>
            </w:rPr>
            <w:t>29</w:t>
          </w:r>
        </w:p>
        <w:p w14:paraId="7CE96DB2" w14:textId="77777777" w:rsidR="00584BCC" w:rsidRDefault="00584BCC" w:rsidP="002D1B83">
          <w:pPr>
            <w:rPr>
              <w:noProof/>
              <w:sz w:val="20"/>
            </w:rPr>
          </w:pPr>
          <w:r>
            <w:rPr>
              <w:noProof/>
              <w:sz w:val="20"/>
            </w:rPr>
            <w:t xml:space="preserve">          5.1.16 Report 3: Project Status</w:t>
          </w:r>
          <w:r w:rsidR="00A64A1C">
            <w:rPr>
              <w:noProof/>
              <w:sz w:val="20"/>
            </w:rPr>
            <w:t>………………………………………………………………………………………………………………………</w:t>
          </w:r>
          <w:r w:rsidR="0083188E">
            <w:rPr>
              <w:noProof/>
              <w:sz w:val="20"/>
            </w:rPr>
            <w:t>31</w:t>
          </w:r>
        </w:p>
        <w:p w14:paraId="4FF56592" w14:textId="77777777" w:rsidR="00584BCC" w:rsidRDefault="00584BCC" w:rsidP="002D1B83">
          <w:pPr>
            <w:rPr>
              <w:noProof/>
              <w:sz w:val="20"/>
            </w:rPr>
          </w:pPr>
          <w:r>
            <w:rPr>
              <w:noProof/>
              <w:sz w:val="20"/>
            </w:rPr>
            <w:t xml:space="preserve">          5.1.17 Report 4: Actual to Plan by Project and Resource to date</w:t>
          </w:r>
          <w:r w:rsidR="00A64A1C">
            <w:rPr>
              <w:noProof/>
              <w:sz w:val="20"/>
            </w:rPr>
            <w:t>……………………………………………………………………</w:t>
          </w:r>
          <w:r w:rsidR="0083188E">
            <w:rPr>
              <w:noProof/>
              <w:sz w:val="20"/>
            </w:rPr>
            <w:t>33</w:t>
          </w:r>
        </w:p>
        <w:p w14:paraId="76B7A5C7" w14:textId="77777777" w:rsidR="00584BCC" w:rsidRDefault="00584BCC" w:rsidP="002D1B83">
          <w:pPr>
            <w:rPr>
              <w:noProof/>
              <w:sz w:val="20"/>
            </w:rPr>
          </w:pPr>
          <w:r>
            <w:rPr>
              <w:noProof/>
              <w:sz w:val="20"/>
            </w:rPr>
            <w:t xml:space="preserve">          5.1.18 Report 5: Resource Utilization</w:t>
          </w:r>
          <w:r w:rsidR="00A64A1C">
            <w:rPr>
              <w:noProof/>
              <w:sz w:val="20"/>
            </w:rPr>
            <w:t>…………………………………………………………………………………………………………….</w:t>
          </w:r>
          <w:r w:rsidR="0083188E">
            <w:rPr>
              <w:noProof/>
              <w:sz w:val="20"/>
            </w:rPr>
            <w:t>36</w:t>
          </w:r>
        </w:p>
        <w:p w14:paraId="6D6CFDE3" w14:textId="77777777" w:rsidR="00584BCC" w:rsidRDefault="00584BCC" w:rsidP="002D1B83">
          <w:pPr>
            <w:rPr>
              <w:noProof/>
              <w:sz w:val="20"/>
            </w:rPr>
          </w:pPr>
          <w:r>
            <w:rPr>
              <w:noProof/>
              <w:sz w:val="20"/>
            </w:rPr>
            <w:t xml:space="preserve">          5.1.19 Report 6: Scheduled Hours Preview (By Project)</w:t>
          </w:r>
          <w:r w:rsidR="00A64A1C">
            <w:rPr>
              <w:noProof/>
              <w:sz w:val="20"/>
            </w:rPr>
            <w:t>…………………………………………………………………………………</w:t>
          </w:r>
          <w:r w:rsidR="0083188E">
            <w:rPr>
              <w:noProof/>
              <w:sz w:val="20"/>
            </w:rPr>
            <w:t>38</w:t>
          </w:r>
        </w:p>
        <w:p w14:paraId="379CED50" w14:textId="77777777" w:rsidR="00584BCC" w:rsidRDefault="00584BCC" w:rsidP="002D1B83">
          <w:pPr>
            <w:rPr>
              <w:noProof/>
              <w:sz w:val="20"/>
            </w:rPr>
          </w:pPr>
          <w:r>
            <w:rPr>
              <w:noProof/>
              <w:sz w:val="20"/>
            </w:rPr>
            <w:t xml:space="preserve">          5.1.20 Report 7: Scheduled Hours Preview (By Resource)</w:t>
          </w:r>
          <w:r w:rsidR="00A64A1C">
            <w:rPr>
              <w:noProof/>
              <w:sz w:val="20"/>
            </w:rPr>
            <w:t>……………………………………………………………………………..</w:t>
          </w:r>
          <w:r w:rsidR="0083188E">
            <w:rPr>
              <w:noProof/>
              <w:sz w:val="20"/>
            </w:rPr>
            <w:t>39</w:t>
          </w:r>
        </w:p>
        <w:p w14:paraId="2E5DA4C8" w14:textId="77777777" w:rsidR="00D33C15" w:rsidRPr="00794D0B" w:rsidRDefault="00D33C15" w:rsidP="002D1B83">
          <w:pPr>
            <w:rPr>
              <w:noProof/>
              <w:sz w:val="20"/>
            </w:rPr>
          </w:pPr>
          <w:r>
            <w:rPr>
              <w:noProof/>
              <w:sz w:val="20"/>
            </w:rPr>
            <w:t xml:space="preserve">          5.1.21 Issue Tracking (Optional Module)</w:t>
          </w:r>
          <w:r w:rsidR="00A64A1C">
            <w:rPr>
              <w:noProof/>
              <w:sz w:val="20"/>
            </w:rPr>
            <w:t>……………………………………………………………………………………………………….</w:t>
          </w:r>
          <w:r w:rsidR="0083188E">
            <w:rPr>
              <w:noProof/>
              <w:sz w:val="20"/>
            </w:rPr>
            <w:t>40</w:t>
          </w:r>
        </w:p>
        <w:p w14:paraId="07F6D266" w14:textId="77777777" w:rsidR="004F5E9F" w:rsidRDefault="004F5E9F">
          <w:r>
            <w:rPr>
              <w:b/>
              <w:bCs/>
              <w:noProof/>
            </w:rPr>
            <w:fldChar w:fldCharType="end"/>
          </w:r>
        </w:p>
      </w:sdtContent>
    </w:sdt>
    <w:p w14:paraId="77909736" w14:textId="77777777" w:rsidR="004F5E9F" w:rsidRPr="004F5E9F" w:rsidRDefault="004F5E9F" w:rsidP="003937BE">
      <w:pPr>
        <w:pStyle w:val="FrontMatter"/>
        <w:spacing w:line="360" w:lineRule="auto"/>
        <w:rPr>
          <w:i w:val="0"/>
        </w:rPr>
      </w:pPr>
    </w:p>
    <w:p w14:paraId="3CD6C1D9" w14:textId="77777777" w:rsidR="004F5E9F" w:rsidRPr="00E71A12" w:rsidRDefault="004F5E9F">
      <w:pPr>
        <w:spacing w:before="0" w:after="200" w:line="276" w:lineRule="auto"/>
      </w:pPr>
      <w:r>
        <w:br w:type="page"/>
      </w:r>
    </w:p>
    <w:p w14:paraId="46A3AB8F" w14:textId="77777777" w:rsidR="004F5E9F" w:rsidRDefault="004F5E9F" w:rsidP="004F5E9F">
      <w:pPr>
        <w:pStyle w:val="Heading1"/>
        <w:spacing w:line="360" w:lineRule="auto"/>
      </w:pPr>
      <w:bookmarkStart w:id="0" w:name="_Toc447620987"/>
      <w:r w:rsidRPr="00965773">
        <w:lastRenderedPageBreak/>
        <w:t xml:space="preserve">Document </w:t>
      </w:r>
      <w:r w:rsidRPr="00977FDE">
        <w:t>Revisions</w:t>
      </w:r>
      <w:bookmarkEnd w:id="0"/>
    </w:p>
    <w:p w14:paraId="1C146832" w14:textId="77777777" w:rsidR="00201098" w:rsidRPr="00977FDE" w:rsidRDefault="00201098" w:rsidP="003937BE">
      <w:pPr>
        <w:pStyle w:val="FrontMatter"/>
        <w:spacing w:line="360" w:lineRule="auto"/>
      </w:pPr>
    </w:p>
    <w:sdt>
      <w:sdtPr>
        <w:id w:val="-958801907"/>
        <w:docPartObj>
          <w:docPartGallery w:val="Cover Pages"/>
          <w:docPartUnique/>
        </w:docPartObj>
      </w:sdtPr>
      <w:sdtContent>
        <w:p w14:paraId="548CF980" w14:textId="77777777" w:rsidR="008D38CC" w:rsidRDefault="008D38CC" w:rsidP="003937BE">
          <w:pPr>
            <w:spacing w:line="360" w:lineRule="auto"/>
          </w:pPr>
        </w:p>
        <w:p w14:paraId="63DE9A3F" w14:textId="77777777" w:rsidR="008D38CC" w:rsidRDefault="001D4EEC" w:rsidP="003937BE">
          <w:pPr>
            <w:spacing w:before="0" w:after="200" w:line="360" w:lineRule="auto"/>
            <w:rPr>
              <w:rFonts w:eastAsiaTheme="majorEastAsia" w:cs="Tahoma"/>
              <w:b/>
              <w:bCs/>
              <w:color w:val="009900"/>
              <w:sz w:val="32"/>
              <w:szCs w:val="28"/>
            </w:rPr>
          </w:pPr>
        </w:p>
      </w:sdtContent>
    </w:sdt>
    <w:p w14:paraId="2948A43B" w14:textId="77777777" w:rsidR="00CE2F89" w:rsidRDefault="00CE2F89" w:rsidP="00937430">
      <w:pPr>
        <w:pStyle w:val="Heading1"/>
        <w:numPr>
          <w:ilvl w:val="0"/>
          <w:numId w:val="0"/>
        </w:numPr>
        <w:spacing w:line="360" w:lineRule="auto"/>
        <w:ind w:left="432"/>
      </w:pPr>
    </w:p>
    <w:tbl>
      <w:tblPr>
        <w:tblpPr w:leftFromText="180" w:rightFromText="180" w:vertAnchor="page" w:horzAnchor="margin" w:tblpY="2266"/>
        <w:tblW w:w="5000" w:type="pct"/>
        <w:tblBorders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0A0" w:firstRow="1" w:lastRow="0" w:firstColumn="1" w:lastColumn="0" w:noHBand="0" w:noVBand="0"/>
      </w:tblPr>
      <w:tblGrid>
        <w:gridCol w:w="1762"/>
        <w:gridCol w:w="1639"/>
        <w:gridCol w:w="6679"/>
      </w:tblGrid>
      <w:tr w:rsidR="00D33A4C" w:rsidRPr="00BE134F" w14:paraId="681CD78A" w14:textId="77777777" w:rsidTr="00D33A4C">
        <w:tc>
          <w:tcPr>
            <w:tcW w:w="874" w:type="pct"/>
            <w:shd w:val="clear" w:color="auto" w:fill="F2F2F2" w:themeFill="background1" w:themeFillShade="F2"/>
            <w:vAlign w:val="center"/>
          </w:tcPr>
          <w:p w14:paraId="453A11E5" w14:textId="77777777" w:rsidR="00D33A4C" w:rsidRPr="000419F2" w:rsidRDefault="00D33A4C" w:rsidP="003937BE">
            <w:pPr>
              <w:pStyle w:val="ChartHeaderInformation"/>
              <w:framePr w:hSpace="0" w:wrap="auto" w:vAnchor="margin" w:hAnchor="text" w:yAlign="inline"/>
              <w:spacing w:line="360" w:lineRule="auto"/>
            </w:pPr>
            <w:r w:rsidRPr="000419F2">
              <w:t>Date</w:t>
            </w:r>
          </w:p>
        </w:tc>
        <w:tc>
          <w:tcPr>
            <w:tcW w:w="813" w:type="pct"/>
            <w:shd w:val="clear" w:color="auto" w:fill="F2F2F2" w:themeFill="background1" w:themeFillShade="F2"/>
            <w:vAlign w:val="center"/>
          </w:tcPr>
          <w:p w14:paraId="5B3825DD" w14:textId="77777777" w:rsidR="00D33A4C" w:rsidRPr="000419F2" w:rsidRDefault="00D33A4C" w:rsidP="003937BE">
            <w:pPr>
              <w:pStyle w:val="ChartHeaderInformation"/>
              <w:framePr w:hSpace="0" w:wrap="auto" w:vAnchor="margin" w:hAnchor="text" w:yAlign="inline"/>
              <w:spacing w:line="360" w:lineRule="auto"/>
            </w:pPr>
            <w:r w:rsidRPr="000419F2">
              <w:t>Version Number</w:t>
            </w:r>
          </w:p>
        </w:tc>
        <w:tc>
          <w:tcPr>
            <w:tcW w:w="3313" w:type="pct"/>
            <w:shd w:val="clear" w:color="auto" w:fill="F2F2F2" w:themeFill="background1" w:themeFillShade="F2"/>
            <w:vAlign w:val="center"/>
          </w:tcPr>
          <w:p w14:paraId="23C04C8A" w14:textId="77777777" w:rsidR="00D33A4C" w:rsidRPr="000419F2" w:rsidRDefault="00D33A4C" w:rsidP="003937BE">
            <w:pPr>
              <w:pStyle w:val="ChartHeaderInformation"/>
              <w:framePr w:hSpace="0" w:wrap="auto" w:vAnchor="margin" w:hAnchor="text" w:yAlign="inline"/>
              <w:spacing w:line="360" w:lineRule="auto"/>
            </w:pPr>
            <w:r w:rsidRPr="000419F2">
              <w:t>Document Changes</w:t>
            </w:r>
          </w:p>
        </w:tc>
      </w:tr>
      <w:tr w:rsidR="00D33A4C" w:rsidRPr="00CE2F89" w14:paraId="5FD0268D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61C62C54" w14:textId="77777777" w:rsidR="00D33A4C" w:rsidRPr="00CE2F89" w:rsidRDefault="00144320" w:rsidP="00606C79">
            <w:pPr>
              <w:pStyle w:val="ChartBodyCopy"/>
              <w:spacing w:line="360" w:lineRule="auto"/>
            </w:pPr>
            <w:r>
              <w:t>03/21/2016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6DCE8F20" w14:textId="77777777" w:rsidR="00D33A4C" w:rsidRPr="00CE2F89" w:rsidRDefault="00D33A4C" w:rsidP="00606C79">
            <w:pPr>
              <w:pStyle w:val="ChartBodyCopy"/>
              <w:spacing w:line="360" w:lineRule="auto"/>
            </w:pPr>
            <w:r w:rsidRPr="00CE2F89">
              <w:t>1</w:t>
            </w:r>
            <w:r w:rsidR="00F16EA3">
              <w:t>.0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14:paraId="7ACEA4C9" w14:textId="77777777" w:rsidR="00D33A4C" w:rsidRPr="00CE2F89" w:rsidRDefault="00D33A4C" w:rsidP="00606C79">
            <w:pPr>
              <w:pStyle w:val="ChartBodyCopy"/>
              <w:spacing w:line="360" w:lineRule="auto"/>
            </w:pPr>
            <w:r w:rsidRPr="00CE2F89">
              <w:t>Initial Draft</w:t>
            </w:r>
          </w:p>
        </w:tc>
      </w:tr>
      <w:tr w:rsidR="00D33A4C" w:rsidRPr="00F26F22" w14:paraId="34510D07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7888B0C9" w14:textId="77777777" w:rsidR="00D33A4C" w:rsidRPr="00F26F22" w:rsidRDefault="006C1C5E" w:rsidP="00606C79">
            <w:pPr>
              <w:pStyle w:val="ChartBodyCopy"/>
              <w:spacing w:line="360" w:lineRule="auto"/>
            </w:pPr>
            <w:r>
              <w:t>03/28/2016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7842BAA5" w14:textId="77777777" w:rsidR="00D33A4C" w:rsidRPr="00F26F22" w:rsidRDefault="00F16EA3" w:rsidP="00606C79">
            <w:pPr>
              <w:pStyle w:val="ChartBodyCopy"/>
              <w:spacing w:line="360" w:lineRule="auto"/>
            </w:pPr>
            <w:r>
              <w:t>1.1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14:paraId="521B83ED" w14:textId="77777777" w:rsidR="00D33A4C" w:rsidRPr="00F26F22" w:rsidRDefault="00F16EA3" w:rsidP="00606C79">
            <w:pPr>
              <w:pStyle w:val="ChartBodyCopy"/>
              <w:spacing w:line="360" w:lineRule="auto"/>
            </w:pPr>
            <w:r>
              <w:t>Updated Resource Setup, Project setup based on discussions</w:t>
            </w:r>
          </w:p>
        </w:tc>
      </w:tr>
      <w:tr w:rsidR="00D33A4C" w:rsidRPr="00F26F22" w14:paraId="54056242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3A68FEE2" w14:textId="77777777" w:rsidR="00D33A4C" w:rsidRPr="00F26F22" w:rsidRDefault="006C1C5E" w:rsidP="00606C79">
            <w:pPr>
              <w:pStyle w:val="ChartBodyCopy"/>
              <w:spacing w:line="360" w:lineRule="auto"/>
            </w:pPr>
            <w:r>
              <w:t>04/04/2016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6E1D275A" w14:textId="77777777" w:rsidR="00D33A4C" w:rsidRPr="00F26F22" w:rsidRDefault="00F16EA3" w:rsidP="00606C79">
            <w:pPr>
              <w:pStyle w:val="ChartBodyCopy"/>
              <w:spacing w:line="360" w:lineRule="auto"/>
            </w:pPr>
            <w:r>
              <w:t>1.2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14:paraId="235FC3E7" w14:textId="77777777" w:rsidR="00D33A4C" w:rsidRPr="00F26F22" w:rsidRDefault="00F16EA3" w:rsidP="00F16EA3">
            <w:pPr>
              <w:pStyle w:val="ChartBodyCopy"/>
              <w:spacing w:line="360" w:lineRule="auto"/>
            </w:pPr>
            <w:r>
              <w:t>Added Scheduling, Actual hours, Reports and Issue Tracking</w:t>
            </w:r>
          </w:p>
        </w:tc>
      </w:tr>
      <w:tr w:rsidR="00D33A4C" w:rsidRPr="00F26F22" w14:paraId="02AB065C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1A0C2CD3" w14:textId="77777777" w:rsidR="00D33A4C" w:rsidRPr="00F26F22" w:rsidRDefault="0004412D" w:rsidP="00606C79">
            <w:pPr>
              <w:pStyle w:val="ChartBodyCopy"/>
              <w:spacing w:line="360" w:lineRule="auto"/>
            </w:pPr>
            <w:r>
              <w:t>04/05/2016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3B3FC914" w14:textId="77777777" w:rsidR="00D33A4C" w:rsidRPr="00F26F22" w:rsidRDefault="0004412D" w:rsidP="00606C79">
            <w:pPr>
              <w:pStyle w:val="ChartBodyCopy"/>
              <w:spacing w:line="360" w:lineRule="auto"/>
            </w:pPr>
            <w:r>
              <w:t>1.3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14:paraId="37300279" w14:textId="77777777" w:rsidR="00D33A4C" w:rsidRPr="00F26F22" w:rsidRDefault="0004412D" w:rsidP="00606C79">
            <w:pPr>
              <w:pStyle w:val="ChartBodyCopy"/>
              <w:spacing w:line="360" w:lineRule="auto"/>
            </w:pPr>
            <w:r>
              <w:t>Documentation</w:t>
            </w:r>
          </w:p>
        </w:tc>
      </w:tr>
      <w:tr w:rsidR="00D33A4C" w:rsidRPr="00F26F22" w14:paraId="149DF9AB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18B192A9" w14:textId="77777777" w:rsidR="00D33A4C" w:rsidRPr="00F26F22" w:rsidRDefault="00FA448B" w:rsidP="00606C79">
            <w:pPr>
              <w:pStyle w:val="ChartBodyCopy"/>
              <w:spacing w:line="360" w:lineRule="auto"/>
            </w:pPr>
            <w:r>
              <w:t>04/06/2016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3B5BFFD7" w14:textId="77777777" w:rsidR="00D33A4C" w:rsidRPr="00F26F22" w:rsidRDefault="00FA448B" w:rsidP="00606C79">
            <w:pPr>
              <w:pStyle w:val="ChartBodyCopy"/>
              <w:spacing w:line="360" w:lineRule="auto"/>
            </w:pPr>
            <w:r>
              <w:t>1.4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14:paraId="07489C56" w14:textId="77777777" w:rsidR="00D33A4C" w:rsidRPr="00F26F22" w:rsidRDefault="00FA448B" w:rsidP="00606C79">
            <w:pPr>
              <w:pStyle w:val="ChartBodyCopy"/>
              <w:spacing w:line="360" w:lineRule="auto"/>
            </w:pPr>
            <w:r>
              <w:t>Made changes based on Review comments by the product owner</w:t>
            </w:r>
          </w:p>
        </w:tc>
      </w:tr>
      <w:tr w:rsidR="00D33A4C" w:rsidRPr="00F26F22" w14:paraId="7383CC5E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6B3C174A" w14:textId="6CF88AE4" w:rsidR="00D33A4C" w:rsidRDefault="00CE0E80" w:rsidP="00606C79">
            <w:pPr>
              <w:pStyle w:val="ChartBodyCopy"/>
              <w:spacing w:line="360" w:lineRule="auto"/>
            </w:pPr>
            <w:r>
              <w:t>04/07/2016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480DD3C4" w14:textId="1205FB34" w:rsidR="00D33A4C" w:rsidRDefault="00CE0E80" w:rsidP="00606C79">
            <w:pPr>
              <w:pStyle w:val="ChartBodyCopy"/>
              <w:spacing w:line="360" w:lineRule="auto"/>
            </w:pPr>
            <w:r>
              <w:t>1.5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14:paraId="468C7DEF" w14:textId="5F453A94" w:rsidR="00D33A4C" w:rsidRDefault="00CE0E80" w:rsidP="00606C79">
            <w:pPr>
              <w:pStyle w:val="ChartBodyCopy"/>
              <w:spacing w:line="360" w:lineRule="auto"/>
            </w:pPr>
            <w:r>
              <w:t>Phase 2, 3 plan included.</w:t>
            </w:r>
          </w:p>
        </w:tc>
      </w:tr>
      <w:tr w:rsidR="00D33A4C" w:rsidRPr="00F26F22" w14:paraId="7F9430C5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27FC5F22" w14:textId="77777777" w:rsidR="00D33A4C" w:rsidRDefault="00D33A4C" w:rsidP="00606C79">
            <w:pPr>
              <w:pStyle w:val="ChartBodyCopy"/>
              <w:spacing w:line="360" w:lineRule="auto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14:paraId="498243D9" w14:textId="77777777" w:rsidR="00D33A4C" w:rsidRDefault="00D33A4C" w:rsidP="00606C79">
            <w:pPr>
              <w:pStyle w:val="ChartBodyCopy"/>
              <w:spacing w:line="360" w:lineRule="auto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14:paraId="147B10A4" w14:textId="77777777" w:rsidR="00D33A4C" w:rsidRDefault="00D33A4C" w:rsidP="00606C79">
            <w:pPr>
              <w:pStyle w:val="ChartBodyCopy"/>
              <w:spacing w:line="360" w:lineRule="auto"/>
            </w:pPr>
          </w:p>
        </w:tc>
      </w:tr>
      <w:tr w:rsidR="00D33A4C" w:rsidRPr="00F26F22" w14:paraId="60ABD6E7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33FDDD51" w14:textId="77777777" w:rsidR="00D33A4C" w:rsidRDefault="00D33A4C" w:rsidP="00606C79">
            <w:pPr>
              <w:pStyle w:val="ChartBodyCopy"/>
              <w:spacing w:line="360" w:lineRule="auto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14:paraId="2224DDD6" w14:textId="77777777" w:rsidR="00D33A4C" w:rsidRDefault="00D33A4C" w:rsidP="00606C79">
            <w:pPr>
              <w:pStyle w:val="ChartBodyCopy"/>
              <w:spacing w:line="360" w:lineRule="auto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14:paraId="77355990" w14:textId="77777777" w:rsidR="00D33A4C" w:rsidRDefault="00D33A4C" w:rsidP="00606C79">
            <w:pPr>
              <w:pStyle w:val="ChartBodyCopy"/>
              <w:spacing w:line="360" w:lineRule="auto"/>
            </w:pPr>
          </w:p>
        </w:tc>
      </w:tr>
      <w:tr w:rsidR="00D33A4C" w:rsidRPr="00F26F22" w14:paraId="16653D72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385B59FB" w14:textId="77777777" w:rsidR="00D33A4C" w:rsidRDefault="00D33A4C" w:rsidP="00606C79">
            <w:pPr>
              <w:pStyle w:val="ChartBodyCopy"/>
              <w:spacing w:line="360" w:lineRule="auto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14:paraId="176F2839" w14:textId="77777777" w:rsidR="00D33A4C" w:rsidRDefault="00D33A4C" w:rsidP="00606C79">
            <w:pPr>
              <w:pStyle w:val="ChartBodyCopy"/>
              <w:spacing w:line="360" w:lineRule="auto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14:paraId="43439F05" w14:textId="77777777" w:rsidR="00D33A4C" w:rsidRDefault="00D33A4C" w:rsidP="00606C79">
            <w:pPr>
              <w:pStyle w:val="ChartBodyCopy"/>
              <w:spacing w:line="360" w:lineRule="auto"/>
            </w:pPr>
          </w:p>
        </w:tc>
      </w:tr>
    </w:tbl>
    <w:p w14:paraId="5AF5BCEB" w14:textId="77777777" w:rsidR="00D3417F" w:rsidRDefault="00D3417F" w:rsidP="00606C79">
      <w:pPr>
        <w:pStyle w:val="Heading1"/>
        <w:spacing w:line="360" w:lineRule="auto"/>
      </w:pPr>
      <w:bookmarkStart w:id="1" w:name="_Toc447620988"/>
      <w:r>
        <w:t>Approvals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3050"/>
        <w:gridCol w:w="2208"/>
        <w:gridCol w:w="1683"/>
      </w:tblGrid>
      <w:tr w:rsidR="0038750A" w:rsidRPr="004E50E2" w14:paraId="021AC8E9" w14:textId="77777777" w:rsidTr="003C3FA4">
        <w:trPr>
          <w:trHeight w:val="244"/>
        </w:trPr>
        <w:tc>
          <w:tcPr>
            <w:tcW w:w="3045" w:type="dxa"/>
          </w:tcPr>
          <w:p w14:paraId="1BA4588B" w14:textId="77777777" w:rsidR="0038750A" w:rsidRPr="004E50E2" w:rsidRDefault="0038750A" w:rsidP="00606C79">
            <w:pPr>
              <w:spacing w:before="0" w:after="0" w:line="360" w:lineRule="auto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Name</w:t>
            </w:r>
          </w:p>
        </w:tc>
        <w:tc>
          <w:tcPr>
            <w:tcW w:w="3050" w:type="dxa"/>
          </w:tcPr>
          <w:p w14:paraId="7E2EF4FD" w14:textId="77777777" w:rsidR="0038750A" w:rsidRPr="004E50E2" w:rsidRDefault="0038750A" w:rsidP="00606C79">
            <w:pPr>
              <w:spacing w:before="0" w:after="0" w:line="360" w:lineRule="auto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Title</w:t>
            </w:r>
          </w:p>
        </w:tc>
        <w:tc>
          <w:tcPr>
            <w:tcW w:w="2208" w:type="dxa"/>
          </w:tcPr>
          <w:p w14:paraId="752A433D" w14:textId="77777777" w:rsidR="0038750A" w:rsidRPr="004E50E2" w:rsidRDefault="0038750A" w:rsidP="00606C79">
            <w:pPr>
              <w:spacing w:before="0" w:after="0" w:line="360" w:lineRule="auto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Signature</w:t>
            </w:r>
          </w:p>
        </w:tc>
        <w:tc>
          <w:tcPr>
            <w:tcW w:w="1683" w:type="dxa"/>
          </w:tcPr>
          <w:p w14:paraId="65816962" w14:textId="77777777" w:rsidR="0038750A" w:rsidRPr="004E50E2" w:rsidRDefault="0038750A" w:rsidP="00606C79">
            <w:pPr>
              <w:spacing w:before="0" w:after="0" w:line="360" w:lineRule="auto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Date</w:t>
            </w:r>
          </w:p>
        </w:tc>
      </w:tr>
      <w:tr w:rsidR="0038750A" w:rsidRPr="004E50E2" w14:paraId="5A584285" w14:textId="77777777" w:rsidTr="003C3FA4">
        <w:trPr>
          <w:trHeight w:val="809"/>
        </w:trPr>
        <w:tc>
          <w:tcPr>
            <w:tcW w:w="3045" w:type="dxa"/>
          </w:tcPr>
          <w:p w14:paraId="4D8DD383" w14:textId="77777777" w:rsidR="0038750A" w:rsidRPr="004E50E2" w:rsidRDefault="00417061" w:rsidP="00606C7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Ravi Mangipudi</w:t>
            </w:r>
          </w:p>
        </w:tc>
        <w:tc>
          <w:tcPr>
            <w:tcW w:w="3050" w:type="dxa"/>
          </w:tcPr>
          <w:p w14:paraId="09736FDC" w14:textId="77777777" w:rsidR="0038750A" w:rsidRPr="0038750A" w:rsidRDefault="00417061" w:rsidP="00606C79">
            <w:pPr>
              <w:spacing w:line="360" w:lineRule="auto"/>
            </w:pPr>
            <w:r>
              <w:t>Product Owner</w:t>
            </w:r>
          </w:p>
          <w:p w14:paraId="1976FDF2" w14:textId="77777777" w:rsidR="0038750A" w:rsidRPr="004E50E2" w:rsidRDefault="0038750A" w:rsidP="00606C79">
            <w:pPr>
              <w:spacing w:line="360" w:lineRule="auto"/>
              <w:rPr>
                <w:sz w:val="22"/>
              </w:rPr>
            </w:pPr>
          </w:p>
        </w:tc>
        <w:tc>
          <w:tcPr>
            <w:tcW w:w="2208" w:type="dxa"/>
          </w:tcPr>
          <w:p w14:paraId="43F8A533" w14:textId="77777777" w:rsidR="0038750A" w:rsidRPr="004E50E2" w:rsidRDefault="0038750A" w:rsidP="00606C79">
            <w:pPr>
              <w:spacing w:line="360" w:lineRule="auto"/>
              <w:rPr>
                <w:sz w:val="22"/>
              </w:rPr>
            </w:pPr>
          </w:p>
        </w:tc>
        <w:tc>
          <w:tcPr>
            <w:tcW w:w="1683" w:type="dxa"/>
          </w:tcPr>
          <w:p w14:paraId="02083B5F" w14:textId="77777777" w:rsidR="0038750A" w:rsidRPr="004E50E2" w:rsidRDefault="0038750A" w:rsidP="00606C79">
            <w:pPr>
              <w:spacing w:line="360" w:lineRule="auto"/>
              <w:rPr>
                <w:sz w:val="22"/>
              </w:rPr>
            </w:pPr>
          </w:p>
        </w:tc>
      </w:tr>
      <w:tr w:rsidR="0038750A" w:rsidRPr="004E50E2" w14:paraId="194D306C" w14:textId="77777777" w:rsidTr="003C3FA4">
        <w:trPr>
          <w:trHeight w:val="290"/>
        </w:trPr>
        <w:tc>
          <w:tcPr>
            <w:tcW w:w="3045" w:type="dxa"/>
          </w:tcPr>
          <w:p w14:paraId="2CAE97C6" w14:textId="77777777" w:rsidR="0038750A" w:rsidRPr="004E50E2" w:rsidRDefault="0038750A" w:rsidP="00606C79">
            <w:pPr>
              <w:spacing w:line="360" w:lineRule="auto"/>
              <w:rPr>
                <w:sz w:val="22"/>
              </w:rPr>
            </w:pPr>
          </w:p>
        </w:tc>
        <w:tc>
          <w:tcPr>
            <w:tcW w:w="3050" w:type="dxa"/>
          </w:tcPr>
          <w:p w14:paraId="14AAAA90" w14:textId="77777777" w:rsidR="0038750A" w:rsidRPr="004E50E2" w:rsidRDefault="0038750A" w:rsidP="00606C79">
            <w:pPr>
              <w:spacing w:line="360" w:lineRule="auto"/>
              <w:rPr>
                <w:sz w:val="22"/>
              </w:rPr>
            </w:pPr>
          </w:p>
        </w:tc>
        <w:tc>
          <w:tcPr>
            <w:tcW w:w="2208" w:type="dxa"/>
          </w:tcPr>
          <w:p w14:paraId="4F6B44E1" w14:textId="77777777" w:rsidR="0038750A" w:rsidRPr="004E50E2" w:rsidRDefault="0038750A" w:rsidP="00606C79">
            <w:pPr>
              <w:spacing w:line="360" w:lineRule="auto"/>
              <w:rPr>
                <w:sz w:val="22"/>
              </w:rPr>
            </w:pPr>
          </w:p>
        </w:tc>
        <w:tc>
          <w:tcPr>
            <w:tcW w:w="1683" w:type="dxa"/>
          </w:tcPr>
          <w:p w14:paraId="09DE120E" w14:textId="77777777" w:rsidR="0038750A" w:rsidRPr="004E50E2" w:rsidRDefault="0038750A" w:rsidP="00606C79">
            <w:pPr>
              <w:spacing w:line="360" w:lineRule="auto"/>
              <w:rPr>
                <w:sz w:val="22"/>
              </w:rPr>
            </w:pPr>
          </w:p>
        </w:tc>
      </w:tr>
    </w:tbl>
    <w:p w14:paraId="53EF8987" w14:textId="77777777" w:rsidR="00D3417F" w:rsidRDefault="00D3417F" w:rsidP="00606C79">
      <w:pPr>
        <w:spacing w:line="360" w:lineRule="auto"/>
      </w:pPr>
    </w:p>
    <w:p w14:paraId="303C802B" w14:textId="77777777" w:rsidR="00D3417F" w:rsidRDefault="00D3417F" w:rsidP="00606C79">
      <w:pPr>
        <w:spacing w:line="360" w:lineRule="auto"/>
        <w:sectPr w:rsidR="00D3417F" w:rsidSect="00B5531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type w:val="continuous"/>
          <w:pgSz w:w="12240" w:h="15840"/>
          <w:pgMar w:top="1080" w:right="1080" w:bottom="1080" w:left="1080" w:header="720" w:footer="720" w:gutter="0"/>
          <w:pgNumType w:start="0"/>
          <w:cols w:space="720"/>
          <w:docGrid w:linePitch="360"/>
        </w:sectPr>
      </w:pPr>
    </w:p>
    <w:p w14:paraId="74940F42" w14:textId="77777777" w:rsidR="00865F01" w:rsidRDefault="00865F01" w:rsidP="00606C79">
      <w:pPr>
        <w:pStyle w:val="Heading1"/>
        <w:spacing w:line="360" w:lineRule="auto"/>
      </w:pPr>
      <w:bookmarkStart w:id="2" w:name="_Toc163449925"/>
      <w:bookmarkStart w:id="3" w:name="_Toc182888880"/>
      <w:bookmarkStart w:id="4" w:name="_Toc447620989"/>
      <w:r>
        <w:lastRenderedPageBreak/>
        <w:t>Introduction</w:t>
      </w:r>
      <w:bookmarkEnd w:id="2"/>
      <w:bookmarkEnd w:id="3"/>
      <w:bookmarkEnd w:id="4"/>
    </w:p>
    <w:p w14:paraId="19B85890" w14:textId="77777777" w:rsidR="00865F01" w:rsidRDefault="00865F01" w:rsidP="00606C79">
      <w:pPr>
        <w:pStyle w:val="Heading2"/>
        <w:spacing w:line="360" w:lineRule="auto"/>
      </w:pPr>
      <w:r>
        <w:t xml:space="preserve"> </w:t>
      </w:r>
      <w:bookmarkStart w:id="5" w:name="_Toc163449926"/>
      <w:bookmarkStart w:id="6" w:name="_Toc182888881"/>
      <w:bookmarkStart w:id="7" w:name="_Toc447620990"/>
      <w:r>
        <w:t>Project Summary</w:t>
      </w:r>
      <w:bookmarkEnd w:id="5"/>
      <w:bookmarkEnd w:id="6"/>
      <w:bookmarkEnd w:id="7"/>
    </w:p>
    <w:p w14:paraId="27421131" w14:textId="77777777" w:rsidR="00865F01" w:rsidRDefault="00865F01" w:rsidP="00606C79">
      <w:pPr>
        <w:pStyle w:val="Heading3"/>
        <w:spacing w:line="360" w:lineRule="auto"/>
      </w:pPr>
      <w:bookmarkStart w:id="8" w:name="_Toc182888882"/>
      <w:bookmarkStart w:id="9" w:name="_Toc447620991"/>
      <w:r>
        <w:t>Objectives</w:t>
      </w:r>
      <w:bookmarkEnd w:id="8"/>
      <w:bookmarkEnd w:id="9"/>
    </w:p>
    <w:p w14:paraId="7B3A7403" w14:textId="77777777" w:rsidR="0022753F" w:rsidRPr="0022753F" w:rsidRDefault="0022753F" w:rsidP="00606C79">
      <w:pPr>
        <w:pStyle w:val="ListParagraph"/>
        <w:numPr>
          <w:ilvl w:val="0"/>
          <w:numId w:val="19"/>
        </w:numPr>
        <w:spacing w:line="360" w:lineRule="auto"/>
        <w:jc w:val="both"/>
      </w:pPr>
      <w:r>
        <w:t>A clo</w:t>
      </w:r>
      <w:r w:rsidR="004C01AF">
        <w:t>ud-based, mobile enabled audit project control and issue-t</w:t>
      </w:r>
      <w:r>
        <w:t>racking solution, supporting CAEs with real-time monitoring and finger-tip reporting.</w:t>
      </w:r>
    </w:p>
    <w:p w14:paraId="0C54ADE5" w14:textId="77777777" w:rsidR="00F6598E" w:rsidRDefault="00F6598E" w:rsidP="00606C79">
      <w:pPr>
        <w:pStyle w:val="ListParagraph"/>
        <w:numPr>
          <w:ilvl w:val="0"/>
          <w:numId w:val="19"/>
        </w:numPr>
        <w:spacing w:line="360" w:lineRule="auto"/>
        <w:jc w:val="both"/>
      </w:pPr>
      <w:r>
        <w:t>Subscription Model: “Pay as you use”.</w:t>
      </w:r>
    </w:p>
    <w:p w14:paraId="2F066CF0" w14:textId="77777777" w:rsidR="00F6598E" w:rsidRDefault="00F6598E" w:rsidP="00606C79">
      <w:pPr>
        <w:pStyle w:val="ListParagraph"/>
        <w:numPr>
          <w:ilvl w:val="0"/>
          <w:numId w:val="19"/>
        </w:numPr>
        <w:spacing w:line="360" w:lineRule="auto"/>
        <w:jc w:val="both"/>
      </w:pPr>
      <w:r>
        <w:t>Mature Security/ Privacy.</w:t>
      </w:r>
    </w:p>
    <w:p w14:paraId="63C7AA01" w14:textId="77777777" w:rsidR="00F6598E" w:rsidRDefault="00F6598E" w:rsidP="00606C79">
      <w:pPr>
        <w:pStyle w:val="ListParagraph"/>
        <w:numPr>
          <w:ilvl w:val="0"/>
          <w:numId w:val="19"/>
        </w:numPr>
        <w:spacing w:line="360" w:lineRule="auto"/>
        <w:jc w:val="both"/>
      </w:pPr>
      <w:r>
        <w:t>Create and Control Audit Plan and Issues:</w:t>
      </w:r>
    </w:p>
    <w:p w14:paraId="716FAD05" w14:textId="77777777" w:rsidR="00F6598E" w:rsidRDefault="00F6598E" w:rsidP="00606C79">
      <w:pPr>
        <w:pStyle w:val="ListParagraph"/>
        <w:numPr>
          <w:ilvl w:val="0"/>
          <w:numId w:val="20"/>
        </w:numPr>
        <w:spacing w:line="360" w:lineRule="auto"/>
        <w:jc w:val="both"/>
      </w:pPr>
      <w:r>
        <w:t>Drag-drop Resource and Project Planning and Actual Time reporting.</w:t>
      </w:r>
    </w:p>
    <w:p w14:paraId="200784F1" w14:textId="77777777" w:rsidR="00F6598E" w:rsidRDefault="00F6598E" w:rsidP="00606C79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“At-risk” Indicators with Estimated Time to Complete (ETC) inputs. </w:t>
      </w:r>
    </w:p>
    <w:p w14:paraId="1844210C" w14:textId="77777777" w:rsidR="00F6598E" w:rsidRDefault="00F6598E" w:rsidP="00606C79">
      <w:pPr>
        <w:pStyle w:val="ListParagraph"/>
        <w:numPr>
          <w:ilvl w:val="0"/>
          <w:numId w:val="20"/>
        </w:numPr>
        <w:spacing w:line="360" w:lineRule="auto"/>
        <w:jc w:val="both"/>
      </w:pPr>
      <w:r>
        <w:t>Automated Issue/ CAPA tracking, escalation and reporting.</w:t>
      </w:r>
    </w:p>
    <w:p w14:paraId="76E7CDC9" w14:textId="77777777" w:rsidR="00F6598E" w:rsidRDefault="00F6598E" w:rsidP="00606C79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Finger-tip </w:t>
      </w:r>
      <w:r w:rsidR="004C01AF">
        <w:t>reporting</w:t>
      </w:r>
      <w:r>
        <w:t xml:space="preserve"> of Project Status/ Resources against Plan.</w:t>
      </w:r>
    </w:p>
    <w:p w14:paraId="0CFA8675" w14:textId="77777777" w:rsidR="00F6598E" w:rsidRDefault="00F6598E" w:rsidP="00606C79">
      <w:pPr>
        <w:pStyle w:val="ListParagraph"/>
        <w:numPr>
          <w:ilvl w:val="0"/>
          <w:numId w:val="20"/>
        </w:numPr>
        <w:spacing w:line="360" w:lineRule="auto"/>
        <w:jc w:val="both"/>
      </w:pPr>
      <w:r>
        <w:t>Automated Work-flow Approvals and Escalations.</w:t>
      </w:r>
    </w:p>
    <w:p w14:paraId="4A4FAC60" w14:textId="77777777" w:rsidR="000F054C" w:rsidRPr="00F6598E" w:rsidRDefault="000F054C" w:rsidP="00606C79">
      <w:pPr>
        <w:pStyle w:val="ListParagraph"/>
        <w:numPr>
          <w:ilvl w:val="0"/>
          <w:numId w:val="23"/>
        </w:numPr>
        <w:spacing w:line="360" w:lineRule="auto"/>
        <w:jc w:val="both"/>
      </w:pPr>
      <w:r>
        <w:t>Cloud-based: Automated Data Back-ups and Exports.</w:t>
      </w:r>
    </w:p>
    <w:p w14:paraId="029D049A" w14:textId="77777777" w:rsidR="00865F01" w:rsidRDefault="00865F01" w:rsidP="00606C79">
      <w:pPr>
        <w:pStyle w:val="Heading3"/>
        <w:spacing w:line="360" w:lineRule="auto"/>
      </w:pPr>
      <w:bookmarkStart w:id="10" w:name="_Toc182888883"/>
      <w:bookmarkStart w:id="11" w:name="_Toc447620992"/>
      <w:r>
        <w:t>Background</w:t>
      </w:r>
      <w:bookmarkEnd w:id="10"/>
      <w:bookmarkEnd w:id="11"/>
      <w:r>
        <w:t xml:space="preserve"> </w:t>
      </w:r>
    </w:p>
    <w:p w14:paraId="77FC2A0E" w14:textId="77777777" w:rsidR="00F6598E" w:rsidRDefault="00CF4D8D" w:rsidP="00606C79">
      <w:pPr>
        <w:pStyle w:val="ListParagraph"/>
        <w:numPr>
          <w:ilvl w:val="0"/>
          <w:numId w:val="21"/>
        </w:numPr>
        <w:spacing w:line="360" w:lineRule="auto"/>
        <w:jc w:val="both"/>
      </w:pPr>
      <w:r>
        <w:t xml:space="preserve">Existing solutions are expensive to implement or maintain- Excel to rescue. </w:t>
      </w:r>
    </w:p>
    <w:p w14:paraId="5C3A458D" w14:textId="77777777" w:rsidR="00CF4D8D" w:rsidRDefault="00CF4D8D" w:rsidP="00606C79">
      <w:pPr>
        <w:pStyle w:val="ListParagraph"/>
        <w:numPr>
          <w:ilvl w:val="0"/>
          <w:numId w:val="21"/>
        </w:numPr>
        <w:spacing w:line="360" w:lineRule="auto"/>
        <w:jc w:val="both"/>
      </w:pPr>
      <w:r>
        <w:t>Increasing complexity causing errors and massive false-positives.</w:t>
      </w:r>
    </w:p>
    <w:p w14:paraId="128330C2" w14:textId="77777777" w:rsidR="00CF4D8D" w:rsidRDefault="00CF4D8D" w:rsidP="00606C79">
      <w:pPr>
        <w:pStyle w:val="ListParagraph"/>
        <w:numPr>
          <w:ilvl w:val="0"/>
          <w:numId w:val="21"/>
        </w:numPr>
        <w:spacing w:line="360" w:lineRule="auto"/>
        <w:jc w:val="both"/>
      </w:pPr>
      <w:r>
        <w:t>Too many team meetings/ emails to coordinate status of projects.</w:t>
      </w:r>
    </w:p>
    <w:p w14:paraId="7D0D3A1D" w14:textId="77777777" w:rsidR="00CF4D8D" w:rsidRDefault="00CF4D8D" w:rsidP="00606C79">
      <w:pPr>
        <w:pStyle w:val="ListParagraph"/>
        <w:numPr>
          <w:ilvl w:val="0"/>
          <w:numId w:val="21"/>
        </w:numPr>
        <w:spacing w:line="360" w:lineRule="auto"/>
        <w:jc w:val="both"/>
      </w:pPr>
      <w:r>
        <w:t>Issue tracking too cumbersome and prone to “falling through cracks”.</w:t>
      </w:r>
    </w:p>
    <w:p w14:paraId="3D2D0AD9" w14:textId="77777777" w:rsidR="00CF4D8D" w:rsidRDefault="00CF4D8D" w:rsidP="00606C79">
      <w:pPr>
        <w:pStyle w:val="ListParagraph"/>
        <w:numPr>
          <w:ilvl w:val="0"/>
          <w:numId w:val="21"/>
        </w:numPr>
        <w:spacing w:line="360" w:lineRule="auto"/>
        <w:jc w:val="both"/>
      </w:pPr>
      <w:r>
        <w:t>No early warning for “At Risk” projects.</w:t>
      </w:r>
    </w:p>
    <w:p w14:paraId="121E5918" w14:textId="77777777" w:rsidR="00CF4D8D" w:rsidRPr="00F6598E" w:rsidRDefault="00CF4D8D" w:rsidP="00606C79">
      <w:pPr>
        <w:pStyle w:val="ListParagraph"/>
        <w:numPr>
          <w:ilvl w:val="0"/>
          <w:numId w:val="21"/>
        </w:numPr>
        <w:spacing w:line="360" w:lineRule="auto"/>
        <w:jc w:val="both"/>
      </w:pPr>
      <w:r>
        <w:t>CFOs/ Audit Committees expecting data-driven reporting from CAEs.</w:t>
      </w:r>
    </w:p>
    <w:p w14:paraId="0E0262FC" w14:textId="77777777" w:rsidR="00246684" w:rsidRDefault="00246684" w:rsidP="00055577">
      <w:pPr>
        <w:pStyle w:val="Heading3"/>
        <w:spacing w:line="360" w:lineRule="auto"/>
      </w:pPr>
      <w:bookmarkStart w:id="12" w:name="_Toc447620993"/>
      <w:r>
        <w:t>Business Drivers</w:t>
      </w:r>
      <w:bookmarkEnd w:id="12"/>
    </w:p>
    <w:p w14:paraId="10E3D4C5" w14:textId="77777777" w:rsidR="00377BE9" w:rsidRDefault="00377BE9" w:rsidP="00606C79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r w:rsidRPr="00377BE9">
        <w:rPr>
          <w:rFonts w:cs="Arial"/>
        </w:rPr>
        <w:t xml:space="preserve">A cloud-based </w:t>
      </w:r>
      <w:r w:rsidR="001B4F98">
        <w:rPr>
          <w:rFonts w:cs="Arial"/>
        </w:rPr>
        <w:t>product</w:t>
      </w:r>
      <w:r w:rsidRPr="00377BE9">
        <w:rPr>
          <w:rFonts w:cs="Arial"/>
        </w:rPr>
        <w:t xml:space="preserve">, easy to </w:t>
      </w:r>
      <w:r>
        <w:rPr>
          <w:rFonts w:cs="Arial"/>
        </w:rPr>
        <w:t>use and low maintenance system.</w:t>
      </w:r>
    </w:p>
    <w:p w14:paraId="7A800040" w14:textId="77777777" w:rsidR="00377BE9" w:rsidRDefault="00377BE9" w:rsidP="00606C79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A mobile enabled </w:t>
      </w:r>
      <w:r w:rsidR="001B4F98">
        <w:rPr>
          <w:rFonts w:cs="Arial"/>
        </w:rPr>
        <w:t>product</w:t>
      </w:r>
      <w:r>
        <w:rPr>
          <w:rFonts w:cs="Arial"/>
        </w:rPr>
        <w:t xml:space="preserve">, can be accessed from anywhere and </w:t>
      </w:r>
      <w:r w:rsidR="001B4F98">
        <w:rPr>
          <w:rFonts w:cs="Arial"/>
        </w:rPr>
        <w:t>anytime</w:t>
      </w:r>
      <w:r>
        <w:rPr>
          <w:rFonts w:cs="Arial"/>
        </w:rPr>
        <w:t>.</w:t>
      </w:r>
    </w:p>
    <w:p w14:paraId="3D190E13" w14:textId="77777777" w:rsidR="00865F01" w:rsidRPr="00377BE9" w:rsidRDefault="00BD673B" w:rsidP="00606C79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Issue-Tracking solution, provisions CAEs with real-time monitoring and reporting.</w:t>
      </w:r>
      <w:r w:rsidR="00865F01" w:rsidRPr="00377BE9">
        <w:rPr>
          <w:rFonts w:cs="Arial"/>
        </w:rPr>
        <w:br w:type="page"/>
      </w:r>
    </w:p>
    <w:p w14:paraId="661D32D3" w14:textId="77777777" w:rsidR="00865F01" w:rsidRDefault="00865F01" w:rsidP="00606C79">
      <w:pPr>
        <w:pStyle w:val="Heading2"/>
        <w:spacing w:line="360" w:lineRule="auto"/>
        <w:jc w:val="both"/>
      </w:pPr>
      <w:bookmarkStart w:id="13" w:name="_Toc163449927"/>
      <w:bookmarkStart w:id="14" w:name="_Toc182888884"/>
      <w:bookmarkStart w:id="15" w:name="_Toc447620994"/>
      <w:r>
        <w:lastRenderedPageBreak/>
        <w:t>Project Scope</w:t>
      </w:r>
      <w:bookmarkEnd w:id="13"/>
      <w:bookmarkEnd w:id="14"/>
      <w:bookmarkEnd w:id="15"/>
    </w:p>
    <w:p w14:paraId="6403B9EE" w14:textId="77777777" w:rsidR="00865F01" w:rsidRDefault="00865F01" w:rsidP="00606C79">
      <w:pPr>
        <w:pStyle w:val="Heading3"/>
        <w:spacing w:line="360" w:lineRule="auto"/>
        <w:jc w:val="both"/>
      </w:pPr>
      <w:bookmarkStart w:id="16" w:name="_Toc163449928"/>
      <w:bookmarkStart w:id="17" w:name="_Toc182888885"/>
      <w:bookmarkStart w:id="18" w:name="_Toc447620995"/>
      <w:r w:rsidRPr="00406E61">
        <w:t>In Scope Functionality</w:t>
      </w:r>
      <w:bookmarkEnd w:id="16"/>
      <w:bookmarkEnd w:id="17"/>
      <w:bookmarkEnd w:id="18"/>
    </w:p>
    <w:p w14:paraId="477A087A" w14:textId="77777777" w:rsidR="00E50177" w:rsidRDefault="00E50177" w:rsidP="00606C79">
      <w:pPr>
        <w:pStyle w:val="ListBullet"/>
        <w:tabs>
          <w:tab w:val="num" w:pos="1080"/>
        </w:tabs>
        <w:spacing w:line="360" w:lineRule="auto"/>
        <w:ind w:left="1080"/>
        <w:jc w:val="both"/>
      </w:pPr>
      <w:r>
        <w:t>Develop the Audit Prodigy product based on the requirements.</w:t>
      </w:r>
    </w:p>
    <w:p w14:paraId="7B2DE037" w14:textId="77777777" w:rsidR="008A4979" w:rsidRDefault="0001432C" w:rsidP="00606C79">
      <w:pPr>
        <w:pStyle w:val="ListBullet"/>
        <w:tabs>
          <w:tab w:val="num" w:pos="1080"/>
        </w:tabs>
        <w:spacing w:line="360" w:lineRule="auto"/>
        <w:ind w:left="1080"/>
        <w:jc w:val="both"/>
      </w:pPr>
      <w:r>
        <w:t xml:space="preserve">The following items would be prioritized </w:t>
      </w:r>
      <w:r w:rsidR="00E04E03">
        <w:t>and implemented as part of the A</w:t>
      </w:r>
      <w:r>
        <w:t>udit</w:t>
      </w:r>
      <w:r w:rsidR="008A4979">
        <w:t xml:space="preserve"> Prodigy Phase 1 implementation</w:t>
      </w:r>
      <w:r w:rsidR="00E04E03">
        <w:t>:</w:t>
      </w:r>
    </w:p>
    <w:p w14:paraId="33FD3F21" w14:textId="77777777" w:rsidR="0001432C" w:rsidRDefault="0001432C" w:rsidP="00606C79">
      <w:pPr>
        <w:pStyle w:val="ListBullet"/>
        <w:numPr>
          <w:ilvl w:val="0"/>
          <w:numId w:val="25"/>
        </w:numPr>
        <w:spacing w:line="360" w:lineRule="auto"/>
        <w:jc w:val="both"/>
      </w:pPr>
      <w:r>
        <w:t xml:space="preserve">Audit Prodigy </w:t>
      </w:r>
      <w:r w:rsidR="008A4979">
        <w:t>App</w:t>
      </w:r>
      <w:r>
        <w:t xml:space="preserve"> Project:</w:t>
      </w:r>
    </w:p>
    <w:p w14:paraId="1F5332C1" w14:textId="77777777" w:rsidR="008A4979" w:rsidRDefault="008A4979" w:rsidP="00606C79">
      <w:pPr>
        <w:pStyle w:val="ListBullet"/>
        <w:numPr>
          <w:ilvl w:val="0"/>
          <w:numId w:val="27"/>
        </w:numPr>
        <w:spacing w:line="360" w:lineRule="auto"/>
        <w:jc w:val="both"/>
      </w:pPr>
      <w:r>
        <w:t>Design UI Screens as per the requirements provided.</w:t>
      </w:r>
    </w:p>
    <w:p w14:paraId="52B998F4" w14:textId="77777777" w:rsidR="008A4979" w:rsidRDefault="008A4979" w:rsidP="00606C79">
      <w:pPr>
        <w:pStyle w:val="ListBullet"/>
        <w:numPr>
          <w:ilvl w:val="0"/>
          <w:numId w:val="27"/>
        </w:numPr>
        <w:spacing w:line="360" w:lineRule="auto"/>
        <w:jc w:val="both"/>
      </w:pPr>
      <w:r>
        <w:t>Product development- Settings, Scheduling, Operations,</w:t>
      </w:r>
      <w:r w:rsidR="007745D2">
        <w:t xml:space="preserve"> Issue Tracking,</w:t>
      </w:r>
      <w:r>
        <w:t xml:space="preserve"> </w:t>
      </w:r>
      <w:r w:rsidR="00135263">
        <w:t xml:space="preserve">Sub-Certs, </w:t>
      </w:r>
      <w:r>
        <w:t>Reports, and Data analytics modules.</w:t>
      </w:r>
    </w:p>
    <w:p w14:paraId="6D574782" w14:textId="77777777" w:rsidR="008A4979" w:rsidRDefault="008A4979" w:rsidP="00606C79">
      <w:pPr>
        <w:pStyle w:val="ListBullet"/>
        <w:numPr>
          <w:ilvl w:val="0"/>
          <w:numId w:val="27"/>
        </w:numPr>
        <w:spacing w:line="360" w:lineRule="auto"/>
        <w:jc w:val="both"/>
      </w:pPr>
      <w:r>
        <w:t>Implement mobile enabled screens</w:t>
      </w:r>
      <w:r w:rsidR="007745D2">
        <w:t xml:space="preserve"> (Input Actual Hours and some identified reports)</w:t>
      </w:r>
      <w:r>
        <w:t xml:space="preserve"> for mobile access from anywhere and everywhere.</w:t>
      </w:r>
    </w:p>
    <w:p w14:paraId="4275B3EA" w14:textId="1B74B116" w:rsidR="008A4979" w:rsidRDefault="008A4979" w:rsidP="00606C79">
      <w:pPr>
        <w:pStyle w:val="ListBullet"/>
        <w:numPr>
          <w:ilvl w:val="0"/>
          <w:numId w:val="27"/>
        </w:numPr>
        <w:spacing w:line="360" w:lineRule="auto"/>
        <w:jc w:val="both"/>
      </w:pPr>
      <w:r>
        <w:t xml:space="preserve">Role based security implementation for Client Super Admin, Client Admin and Audit </w:t>
      </w:r>
      <w:r w:rsidR="00E53DF5">
        <w:t xml:space="preserve">resource </w:t>
      </w:r>
      <w:r>
        <w:t>access levels.</w:t>
      </w:r>
    </w:p>
    <w:p w14:paraId="081ED9D0" w14:textId="18854993" w:rsidR="008A4979" w:rsidRDefault="006145D7" w:rsidP="00606C79">
      <w:pPr>
        <w:pStyle w:val="ListBullet"/>
        <w:numPr>
          <w:ilvl w:val="0"/>
          <w:numId w:val="27"/>
        </w:numPr>
        <w:spacing w:line="360" w:lineRule="auto"/>
        <w:jc w:val="both"/>
      </w:pPr>
      <w:r>
        <w:t xml:space="preserve">Implement </w:t>
      </w:r>
      <w:r w:rsidR="008A4979">
        <w:t>notifications and alerts</w:t>
      </w:r>
      <w:r>
        <w:t xml:space="preserve"> in Operations modules if </w:t>
      </w:r>
      <w:r w:rsidR="00E53DF5">
        <w:t>resources</w:t>
      </w:r>
      <w:r>
        <w:t xml:space="preserve"> not entering data</w:t>
      </w:r>
      <w:r w:rsidR="008A4979">
        <w:t>.</w:t>
      </w:r>
    </w:p>
    <w:p w14:paraId="22DB18F6" w14:textId="77777777" w:rsidR="008A4979" w:rsidRDefault="008A4979" w:rsidP="00606C79">
      <w:pPr>
        <w:pStyle w:val="ListBullet"/>
        <w:numPr>
          <w:ilvl w:val="0"/>
          <w:numId w:val="27"/>
        </w:numPr>
        <w:spacing w:line="360" w:lineRule="auto"/>
        <w:jc w:val="both"/>
      </w:pPr>
      <w:r>
        <w:t>Develop BI Dashboards.</w:t>
      </w:r>
    </w:p>
    <w:p w14:paraId="298B4675" w14:textId="77777777" w:rsidR="008A4979" w:rsidRDefault="008A4979" w:rsidP="00606C79">
      <w:pPr>
        <w:pStyle w:val="ListBullet"/>
        <w:numPr>
          <w:ilvl w:val="0"/>
          <w:numId w:val="27"/>
        </w:numPr>
        <w:spacing w:line="360" w:lineRule="auto"/>
        <w:jc w:val="both"/>
      </w:pPr>
      <w:r>
        <w:t>Web services and Data access layer implementation.</w:t>
      </w:r>
    </w:p>
    <w:p w14:paraId="33B3ABBA" w14:textId="77777777" w:rsidR="008A4979" w:rsidRDefault="008A4979" w:rsidP="00606C79">
      <w:pPr>
        <w:pStyle w:val="ListBullet"/>
        <w:numPr>
          <w:ilvl w:val="0"/>
          <w:numId w:val="27"/>
        </w:numPr>
        <w:spacing w:line="360" w:lineRule="auto"/>
        <w:jc w:val="both"/>
      </w:pPr>
      <w:r>
        <w:t>Data archiving and data export to CSV/ Excel functionality.</w:t>
      </w:r>
    </w:p>
    <w:p w14:paraId="06E054E5" w14:textId="77777777" w:rsidR="006145D7" w:rsidRDefault="006145D7" w:rsidP="00606C79">
      <w:pPr>
        <w:pStyle w:val="ListBullet"/>
        <w:numPr>
          <w:ilvl w:val="0"/>
          <w:numId w:val="27"/>
        </w:numPr>
        <w:spacing w:line="360" w:lineRule="auto"/>
        <w:jc w:val="both"/>
      </w:pPr>
      <w:r>
        <w:t>Data Encryptions and security.</w:t>
      </w:r>
    </w:p>
    <w:p w14:paraId="0F4FAAA6" w14:textId="77777777" w:rsidR="007745D2" w:rsidRDefault="007745D2" w:rsidP="007745D2">
      <w:pPr>
        <w:pStyle w:val="ListBullet"/>
        <w:numPr>
          <w:ilvl w:val="0"/>
          <w:numId w:val="27"/>
        </w:numPr>
        <w:spacing w:line="360" w:lineRule="auto"/>
        <w:jc w:val="both"/>
      </w:pPr>
      <w:r>
        <w:t>Develop Product Admin module.</w:t>
      </w:r>
    </w:p>
    <w:p w14:paraId="4F28880D" w14:textId="77777777" w:rsidR="008A4979" w:rsidRDefault="003100E9" w:rsidP="00606C79">
      <w:pPr>
        <w:pStyle w:val="ListBullet"/>
        <w:numPr>
          <w:ilvl w:val="0"/>
          <w:numId w:val="25"/>
        </w:numPr>
        <w:spacing w:line="360" w:lineRule="auto"/>
        <w:jc w:val="both"/>
      </w:pPr>
      <w:r>
        <w:t>Sub-certs Project:</w:t>
      </w:r>
    </w:p>
    <w:p w14:paraId="1162993C" w14:textId="77777777" w:rsidR="003100E9" w:rsidRDefault="003100E9" w:rsidP="00606C79">
      <w:pPr>
        <w:pStyle w:val="ListBullet"/>
        <w:numPr>
          <w:ilvl w:val="0"/>
          <w:numId w:val="28"/>
        </w:numPr>
        <w:spacing w:line="360" w:lineRule="auto"/>
        <w:jc w:val="both"/>
      </w:pPr>
      <w:r>
        <w:t>Develop easy to use sub certs module.</w:t>
      </w:r>
    </w:p>
    <w:p w14:paraId="7411BC5C" w14:textId="77777777" w:rsidR="003100E9" w:rsidRDefault="003100E9" w:rsidP="00606C79">
      <w:pPr>
        <w:pStyle w:val="ListBullet"/>
        <w:numPr>
          <w:ilvl w:val="0"/>
          <w:numId w:val="28"/>
        </w:numPr>
        <w:spacing w:line="360" w:lineRule="auto"/>
        <w:jc w:val="both"/>
      </w:pPr>
      <w:r>
        <w:t>User management.</w:t>
      </w:r>
    </w:p>
    <w:p w14:paraId="3A50BD94" w14:textId="77777777" w:rsidR="003100E9" w:rsidRDefault="003100E9" w:rsidP="00606C79">
      <w:pPr>
        <w:pStyle w:val="ListBullet"/>
        <w:numPr>
          <w:ilvl w:val="0"/>
          <w:numId w:val="28"/>
        </w:numPr>
        <w:spacing w:line="360" w:lineRule="auto"/>
        <w:jc w:val="both"/>
      </w:pPr>
      <w:r>
        <w:t>Invitation functionality.</w:t>
      </w:r>
    </w:p>
    <w:p w14:paraId="3549B277" w14:textId="77777777" w:rsidR="003100E9" w:rsidRDefault="003100E9" w:rsidP="00606C79">
      <w:pPr>
        <w:pStyle w:val="ListBullet"/>
        <w:numPr>
          <w:ilvl w:val="0"/>
          <w:numId w:val="28"/>
        </w:numPr>
        <w:spacing w:line="360" w:lineRule="auto"/>
        <w:jc w:val="both"/>
      </w:pPr>
      <w:r>
        <w:t>Reports on completion status.</w:t>
      </w:r>
    </w:p>
    <w:p w14:paraId="128BA212" w14:textId="77777777" w:rsidR="00882127" w:rsidRDefault="00882127" w:rsidP="00606C79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</w:p>
    <w:p w14:paraId="0C7C777D" w14:textId="77777777" w:rsidR="00882127" w:rsidRDefault="00882127" w:rsidP="00882127">
      <w:pPr>
        <w:pStyle w:val="ListBullet"/>
        <w:tabs>
          <w:tab w:val="num" w:pos="1080"/>
        </w:tabs>
        <w:spacing w:line="360" w:lineRule="auto"/>
        <w:ind w:left="1080"/>
        <w:jc w:val="both"/>
      </w:pPr>
      <w:r>
        <w:t>Development and optimization of data accuracy.</w:t>
      </w:r>
    </w:p>
    <w:p w14:paraId="79A8F8D2" w14:textId="77777777" w:rsidR="00882127" w:rsidRDefault="00882127" w:rsidP="00882127">
      <w:pPr>
        <w:pStyle w:val="ListBullet"/>
        <w:tabs>
          <w:tab w:val="num" w:pos="1080"/>
        </w:tabs>
        <w:spacing w:line="360" w:lineRule="auto"/>
        <w:ind w:left="1080"/>
        <w:jc w:val="both"/>
      </w:pPr>
      <w:r>
        <w:t>Develop, research and provide cloud hosting solutions for the audit Prodigy project.</w:t>
      </w:r>
    </w:p>
    <w:p w14:paraId="7F6B36C4" w14:textId="77777777" w:rsidR="00882127" w:rsidRDefault="00882127" w:rsidP="00882127">
      <w:pPr>
        <w:pStyle w:val="ListBullet"/>
        <w:tabs>
          <w:tab w:val="num" w:pos="1080"/>
        </w:tabs>
        <w:spacing w:line="360" w:lineRule="auto"/>
        <w:ind w:left="1080"/>
        <w:jc w:val="both"/>
      </w:pPr>
      <w:r>
        <w:t xml:space="preserve">Assessment of server/ hosting requirements and setup of needed infrastructure. </w:t>
      </w:r>
    </w:p>
    <w:p w14:paraId="2151065D" w14:textId="77777777" w:rsidR="00882127" w:rsidRDefault="00882127" w:rsidP="00882127">
      <w:pPr>
        <w:pStyle w:val="ListBullet"/>
        <w:tabs>
          <w:tab w:val="num" w:pos="1080"/>
        </w:tabs>
        <w:spacing w:line="360" w:lineRule="auto"/>
        <w:ind w:left="1080"/>
        <w:jc w:val="both"/>
      </w:pPr>
      <w:r>
        <w:t>Code and data escrow.</w:t>
      </w:r>
    </w:p>
    <w:p w14:paraId="50745238" w14:textId="77777777" w:rsidR="00882127" w:rsidRDefault="00882127" w:rsidP="00882127">
      <w:pPr>
        <w:pStyle w:val="ListBullet"/>
        <w:tabs>
          <w:tab w:val="num" w:pos="1080"/>
        </w:tabs>
        <w:spacing w:line="360" w:lineRule="auto"/>
        <w:ind w:left="1080"/>
        <w:jc w:val="both"/>
      </w:pPr>
      <w:r>
        <w:t>Troubleshoot any application problems and server issues, including client environments, application configuration, user permissions and data accuracy.</w:t>
      </w:r>
    </w:p>
    <w:p w14:paraId="022779CE" w14:textId="77777777" w:rsidR="00882127" w:rsidRDefault="00882127" w:rsidP="00606C79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</w:p>
    <w:p w14:paraId="525E0AC3" w14:textId="77777777" w:rsidR="001B4F98" w:rsidRDefault="001B4F98" w:rsidP="00606C79">
      <w:pPr>
        <w:pStyle w:val="ListBullet"/>
        <w:numPr>
          <w:ilvl w:val="0"/>
          <w:numId w:val="0"/>
        </w:numPr>
        <w:spacing w:line="360" w:lineRule="auto"/>
        <w:ind w:left="2575"/>
        <w:jc w:val="both"/>
      </w:pPr>
    </w:p>
    <w:p w14:paraId="4CB10734" w14:textId="77777777" w:rsidR="00865F01" w:rsidRDefault="00865F01" w:rsidP="00606C79">
      <w:pPr>
        <w:pStyle w:val="Heading3"/>
        <w:spacing w:line="360" w:lineRule="auto"/>
        <w:jc w:val="both"/>
      </w:pPr>
      <w:bookmarkStart w:id="19" w:name="_Toc163449929"/>
      <w:bookmarkStart w:id="20" w:name="_Toc182888886"/>
      <w:bookmarkStart w:id="21" w:name="_Toc447620996"/>
      <w:r w:rsidRPr="00406E61">
        <w:t>Out of Scope Functionality</w:t>
      </w:r>
      <w:bookmarkEnd w:id="19"/>
      <w:bookmarkEnd w:id="20"/>
      <w:bookmarkEnd w:id="21"/>
    </w:p>
    <w:p w14:paraId="41D1306F" w14:textId="77777777" w:rsidR="00882127" w:rsidRDefault="00882127" w:rsidP="00882127">
      <w:pPr>
        <w:pStyle w:val="ListBullet"/>
        <w:tabs>
          <w:tab w:val="num" w:pos="1080"/>
        </w:tabs>
        <w:spacing w:line="360" w:lineRule="auto"/>
        <w:ind w:left="1080"/>
        <w:jc w:val="both"/>
      </w:pPr>
      <w:r>
        <w:t>The following items would be implemented as part of the Audit Prodigy Phase 2 implementation:</w:t>
      </w:r>
    </w:p>
    <w:p w14:paraId="223A1D2F" w14:textId="77777777" w:rsidR="00882127" w:rsidRDefault="00882127" w:rsidP="00882127">
      <w:pPr>
        <w:pStyle w:val="ListBullet"/>
        <w:numPr>
          <w:ilvl w:val="0"/>
          <w:numId w:val="32"/>
        </w:numPr>
        <w:spacing w:line="360" w:lineRule="auto"/>
        <w:jc w:val="both"/>
      </w:pPr>
      <w:r>
        <w:t>Application maintenance and support of Audit Prodigy Application.</w:t>
      </w:r>
    </w:p>
    <w:p w14:paraId="63B03A7D" w14:textId="77777777" w:rsidR="00882127" w:rsidRDefault="00882127" w:rsidP="00882127">
      <w:pPr>
        <w:pStyle w:val="ListBullet"/>
        <w:numPr>
          <w:ilvl w:val="0"/>
          <w:numId w:val="32"/>
        </w:numPr>
        <w:spacing w:line="360" w:lineRule="auto"/>
        <w:jc w:val="both"/>
      </w:pPr>
      <w:r>
        <w:t>Extended analytics dashboards to track operations.</w:t>
      </w:r>
    </w:p>
    <w:p w14:paraId="1F38584F" w14:textId="77777777" w:rsidR="00882127" w:rsidRDefault="00882127" w:rsidP="00882127">
      <w:pPr>
        <w:pStyle w:val="ListBullet"/>
        <w:numPr>
          <w:ilvl w:val="0"/>
          <w:numId w:val="32"/>
        </w:numPr>
        <w:spacing w:line="360" w:lineRule="auto"/>
        <w:jc w:val="both"/>
      </w:pPr>
      <w:r>
        <w:t>Develop additional reports based on requirements.</w:t>
      </w:r>
    </w:p>
    <w:p w14:paraId="6A29031D" w14:textId="77777777" w:rsidR="00882127" w:rsidRDefault="00882127" w:rsidP="00882127">
      <w:pPr>
        <w:pStyle w:val="ListBullet"/>
        <w:numPr>
          <w:ilvl w:val="0"/>
          <w:numId w:val="32"/>
        </w:numPr>
        <w:spacing w:line="360" w:lineRule="auto"/>
        <w:jc w:val="both"/>
      </w:pPr>
      <w:r>
        <w:t>Additional functionality.</w:t>
      </w:r>
    </w:p>
    <w:p w14:paraId="151D4130" w14:textId="7E8CB8CC" w:rsidR="00882127" w:rsidRDefault="00882127" w:rsidP="00882127">
      <w:pPr>
        <w:pStyle w:val="ListBullet"/>
        <w:numPr>
          <w:ilvl w:val="0"/>
          <w:numId w:val="32"/>
        </w:numPr>
        <w:spacing w:line="360" w:lineRule="auto"/>
        <w:jc w:val="both"/>
      </w:pPr>
      <w:r>
        <w:t>Work papers management.</w:t>
      </w:r>
    </w:p>
    <w:p w14:paraId="779A75FF" w14:textId="05108AC1" w:rsidR="00C9635D" w:rsidRDefault="00C9635D" w:rsidP="00882127">
      <w:pPr>
        <w:pStyle w:val="ListBullet"/>
        <w:numPr>
          <w:ilvl w:val="0"/>
          <w:numId w:val="32"/>
        </w:numPr>
        <w:spacing w:line="360" w:lineRule="auto"/>
        <w:jc w:val="both"/>
      </w:pPr>
      <w:r>
        <w:t>Live chat.</w:t>
      </w:r>
    </w:p>
    <w:p w14:paraId="66A7C855" w14:textId="1A3520BC" w:rsidR="00FD0BDF" w:rsidRDefault="00FD0BDF" w:rsidP="00882127">
      <w:pPr>
        <w:pStyle w:val="ListBullet"/>
        <w:numPr>
          <w:ilvl w:val="0"/>
          <w:numId w:val="32"/>
        </w:numPr>
        <w:spacing w:line="360" w:lineRule="auto"/>
        <w:jc w:val="both"/>
      </w:pPr>
      <w:r>
        <w:t>Dynamic role definition and access based on these roles.</w:t>
      </w:r>
    </w:p>
    <w:p w14:paraId="1D6DBD25" w14:textId="04C65021" w:rsidR="00C9635D" w:rsidRDefault="00C9635D" w:rsidP="00C9635D">
      <w:pPr>
        <w:pStyle w:val="ListBullet"/>
        <w:numPr>
          <w:ilvl w:val="0"/>
          <w:numId w:val="110"/>
        </w:numPr>
        <w:spacing w:line="360" w:lineRule="auto"/>
        <w:jc w:val="both"/>
      </w:pPr>
      <w:r>
        <w:t>The following items would be implemented as part of the Audit Prodigy Phase 3 implementation:</w:t>
      </w:r>
    </w:p>
    <w:p w14:paraId="46FCB790" w14:textId="0746C666" w:rsidR="00C9635D" w:rsidRDefault="00C9635D" w:rsidP="00C9635D">
      <w:pPr>
        <w:pStyle w:val="ListBullet"/>
        <w:numPr>
          <w:ilvl w:val="0"/>
          <w:numId w:val="111"/>
        </w:numPr>
        <w:spacing w:line="360" w:lineRule="auto"/>
        <w:jc w:val="both"/>
      </w:pPr>
      <w:r>
        <w:t xml:space="preserve">Feedback </w:t>
      </w:r>
    </w:p>
    <w:p w14:paraId="4135ED3A" w14:textId="18F4EAC6" w:rsidR="00C9635D" w:rsidRDefault="00C9635D" w:rsidP="00C9635D">
      <w:pPr>
        <w:pStyle w:val="ListBullet"/>
        <w:numPr>
          <w:ilvl w:val="0"/>
          <w:numId w:val="111"/>
        </w:numPr>
        <w:spacing w:line="360" w:lineRule="auto"/>
        <w:jc w:val="both"/>
      </w:pPr>
      <w:r>
        <w:t>Task List</w:t>
      </w:r>
    </w:p>
    <w:p w14:paraId="758C4F63" w14:textId="77777777" w:rsidR="00C9635D" w:rsidRDefault="00C9635D" w:rsidP="00C9635D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</w:p>
    <w:p w14:paraId="678C6475" w14:textId="77777777" w:rsidR="00865F01" w:rsidRDefault="00865F01" w:rsidP="00606C79">
      <w:pPr>
        <w:pStyle w:val="Heading2"/>
        <w:spacing w:line="360" w:lineRule="auto"/>
        <w:jc w:val="both"/>
      </w:pPr>
      <w:bookmarkStart w:id="22" w:name="_Toc163449930"/>
      <w:bookmarkStart w:id="23" w:name="_Toc182888887"/>
      <w:bookmarkStart w:id="24" w:name="_Toc447620997"/>
      <w:r>
        <w:t>System Perspective</w:t>
      </w:r>
      <w:bookmarkEnd w:id="22"/>
      <w:bookmarkEnd w:id="23"/>
      <w:bookmarkEnd w:id="24"/>
    </w:p>
    <w:p w14:paraId="6899C9C9" w14:textId="77777777" w:rsidR="00865F01" w:rsidRDefault="00865F01" w:rsidP="00606C79">
      <w:pPr>
        <w:pStyle w:val="Heading3"/>
        <w:spacing w:line="360" w:lineRule="auto"/>
        <w:jc w:val="both"/>
      </w:pPr>
      <w:bookmarkStart w:id="25" w:name="_Toc163449931"/>
      <w:bookmarkStart w:id="26" w:name="_Toc182888888"/>
      <w:bookmarkStart w:id="27" w:name="_Toc447620998"/>
      <w:r>
        <w:t>Assumptions</w:t>
      </w:r>
      <w:bookmarkEnd w:id="25"/>
      <w:bookmarkEnd w:id="26"/>
      <w:bookmarkEnd w:id="27"/>
    </w:p>
    <w:p w14:paraId="3D726DE4" w14:textId="77777777" w:rsidR="00BC397E" w:rsidRDefault="009B71F3" w:rsidP="00606C79">
      <w:pPr>
        <w:pStyle w:val="ListBullet"/>
        <w:tabs>
          <w:tab w:val="num" w:pos="1080"/>
        </w:tabs>
        <w:spacing w:line="360" w:lineRule="auto"/>
        <w:ind w:left="1080"/>
        <w:jc w:val="both"/>
      </w:pPr>
      <w:r>
        <w:t>Perceptive Control Solutions LLC will provide all the information required for the development of Audit Prodigy app.</w:t>
      </w:r>
    </w:p>
    <w:p w14:paraId="00B45230" w14:textId="77777777" w:rsidR="009B71F3" w:rsidRDefault="0007080A" w:rsidP="00606C79">
      <w:pPr>
        <w:pStyle w:val="ListBullet"/>
        <w:tabs>
          <w:tab w:val="num" w:pos="1080"/>
        </w:tabs>
        <w:spacing w:line="360" w:lineRule="auto"/>
        <w:ind w:left="1080"/>
        <w:jc w:val="both"/>
      </w:pPr>
      <w:r>
        <w:t>All Business requirements will be finalized and signed</w:t>
      </w:r>
      <w:r w:rsidR="001934DA">
        <w:t>-off</w:t>
      </w:r>
      <w:r>
        <w:t xml:space="preserve"> </w:t>
      </w:r>
      <w:r w:rsidR="001934DA">
        <w:t>o</w:t>
      </w:r>
      <w:r>
        <w:t>n-time.</w:t>
      </w:r>
    </w:p>
    <w:p w14:paraId="458A8817" w14:textId="77777777" w:rsidR="00865F01" w:rsidRDefault="004538E8" w:rsidP="00606C79">
      <w:pPr>
        <w:pStyle w:val="Heading3"/>
        <w:spacing w:line="360" w:lineRule="auto"/>
        <w:jc w:val="both"/>
      </w:pPr>
      <w:bookmarkStart w:id="28" w:name="_Toc447620999"/>
      <w:r>
        <w:t>Dependencies</w:t>
      </w:r>
      <w:bookmarkEnd w:id="28"/>
    </w:p>
    <w:p w14:paraId="09908647" w14:textId="77777777" w:rsidR="004538E8" w:rsidRDefault="004538E8" w:rsidP="00606C79">
      <w:pPr>
        <w:pStyle w:val="ListBullet"/>
        <w:tabs>
          <w:tab w:val="num" w:pos="1080"/>
        </w:tabs>
        <w:spacing w:line="360" w:lineRule="auto"/>
        <w:ind w:left="1080"/>
        <w:jc w:val="both"/>
      </w:pPr>
      <w:bookmarkStart w:id="29" w:name="_Toc163449933"/>
      <w:bookmarkStart w:id="30" w:name="_Toc182888890"/>
      <w:r w:rsidRPr="006A49E2">
        <w:t xml:space="preserve">Timely signoff on </w:t>
      </w:r>
      <w:r w:rsidR="001934DA">
        <w:t xml:space="preserve">requirements &amp; </w:t>
      </w:r>
      <w:r w:rsidRPr="006A49E2">
        <w:t>design documents</w:t>
      </w:r>
      <w:r w:rsidR="004D23A2">
        <w:t>.</w:t>
      </w:r>
    </w:p>
    <w:p w14:paraId="4A84D28A" w14:textId="77777777" w:rsidR="00655C3D" w:rsidRDefault="001706E6" w:rsidP="00606C79">
      <w:pPr>
        <w:pStyle w:val="ListBullet"/>
        <w:tabs>
          <w:tab w:val="num" w:pos="1080"/>
        </w:tabs>
        <w:spacing w:line="360" w:lineRule="auto"/>
        <w:ind w:left="1080"/>
        <w:jc w:val="both"/>
      </w:pPr>
      <w:r>
        <w:t>Need to identify</w:t>
      </w:r>
      <w:r w:rsidR="001934DA">
        <w:t xml:space="preserve"> and finalize</w:t>
      </w:r>
      <w:r>
        <w:t xml:space="preserve"> Hosting Solution.</w:t>
      </w:r>
    </w:p>
    <w:p w14:paraId="4230D290" w14:textId="77777777" w:rsidR="004538E8" w:rsidRDefault="004538E8" w:rsidP="00606C79">
      <w:pPr>
        <w:pStyle w:val="ListBullet"/>
        <w:numPr>
          <w:ilvl w:val="0"/>
          <w:numId w:val="0"/>
        </w:numPr>
        <w:spacing w:line="360" w:lineRule="auto"/>
        <w:ind w:left="1080"/>
      </w:pPr>
    </w:p>
    <w:bookmarkEnd w:id="29"/>
    <w:bookmarkEnd w:id="30"/>
    <w:p w14:paraId="5FC1EBA3" w14:textId="77777777" w:rsidR="00865F01" w:rsidRPr="00833C2B" w:rsidRDefault="00865F01" w:rsidP="00606C79">
      <w:pPr>
        <w:spacing w:line="360" w:lineRule="auto"/>
        <w:ind w:left="2160"/>
        <w:rPr>
          <w:rFonts w:cs="Arial"/>
        </w:rPr>
      </w:pPr>
      <w:r w:rsidRPr="00833C2B">
        <w:rPr>
          <w:rFonts w:cs="Arial"/>
        </w:rPr>
        <w:br w:type="page"/>
      </w:r>
    </w:p>
    <w:p w14:paraId="4E70E399" w14:textId="77777777" w:rsidR="00865F01" w:rsidRDefault="00865F01" w:rsidP="00606C79">
      <w:pPr>
        <w:pStyle w:val="Heading1"/>
        <w:spacing w:line="360" w:lineRule="auto"/>
        <w:jc w:val="both"/>
      </w:pPr>
      <w:bookmarkStart w:id="31" w:name="_Toc535476625"/>
      <w:bookmarkStart w:id="32" w:name="_Toc162086749"/>
      <w:bookmarkStart w:id="33" w:name="_Toc162164848"/>
      <w:bookmarkStart w:id="34" w:name="_Toc162164950"/>
      <w:bookmarkStart w:id="35" w:name="_Toc163449935"/>
      <w:bookmarkStart w:id="36" w:name="_Toc182888892"/>
      <w:bookmarkStart w:id="37" w:name="_Toc447621000"/>
      <w:r>
        <w:lastRenderedPageBreak/>
        <w:t>Business Process Overview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288699D3" w14:textId="77777777" w:rsidR="00865F01" w:rsidRDefault="00865F01" w:rsidP="00606C79">
      <w:pPr>
        <w:pStyle w:val="Heading2"/>
        <w:spacing w:line="360" w:lineRule="auto"/>
        <w:jc w:val="both"/>
      </w:pPr>
      <w:bookmarkStart w:id="38" w:name="_Toc162164953"/>
      <w:bookmarkStart w:id="39" w:name="_Toc163449938"/>
      <w:bookmarkStart w:id="40" w:name="_Toc182888894"/>
      <w:bookmarkStart w:id="41" w:name="_Toc447621001"/>
      <w:r w:rsidRPr="00183AE9">
        <w:t xml:space="preserve">Proposed Business </w:t>
      </w:r>
      <w:bookmarkEnd w:id="38"/>
      <w:bookmarkEnd w:id="39"/>
      <w:r w:rsidRPr="00183AE9">
        <w:t>Process (To-Be)</w:t>
      </w:r>
      <w:bookmarkEnd w:id="40"/>
      <w:bookmarkEnd w:id="41"/>
    </w:p>
    <w:p w14:paraId="0BA2DBDD" w14:textId="77777777" w:rsidR="00297DF7" w:rsidRDefault="00FD7774" w:rsidP="00606C79">
      <w:pPr>
        <w:pStyle w:val="ListParagraph"/>
        <w:numPr>
          <w:ilvl w:val="0"/>
          <w:numId w:val="33"/>
        </w:numPr>
        <w:spacing w:line="360" w:lineRule="auto"/>
        <w:jc w:val="both"/>
      </w:pPr>
      <w:r>
        <w:t xml:space="preserve">Product Admin </w:t>
      </w:r>
      <w:r w:rsidR="00CE3106">
        <w:t>grants</w:t>
      </w:r>
      <w:r>
        <w:t xml:space="preserve"> Audit Prodigy app free trail/ actual account </w:t>
      </w:r>
      <w:r w:rsidR="004679DB">
        <w:t>access</w:t>
      </w:r>
      <w:r w:rsidR="00CE3106">
        <w:t xml:space="preserve"> privileges to the Client Super Admin.</w:t>
      </w:r>
    </w:p>
    <w:p w14:paraId="6DBD8F77" w14:textId="77777777" w:rsidR="004679DB" w:rsidRDefault="004679DB" w:rsidP="00606C79">
      <w:pPr>
        <w:pStyle w:val="ListParagraph"/>
        <w:numPr>
          <w:ilvl w:val="0"/>
          <w:numId w:val="33"/>
        </w:numPr>
        <w:spacing w:line="360" w:lineRule="auto"/>
        <w:jc w:val="both"/>
      </w:pPr>
      <w:r>
        <w:t>Client Super Admin grants/ revokes access to Client Admin.</w:t>
      </w:r>
    </w:p>
    <w:p w14:paraId="6E0482CB" w14:textId="032AD5C2" w:rsidR="00EF3F22" w:rsidRDefault="00EF3F22" w:rsidP="00606C79">
      <w:pPr>
        <w:pStyle w:val="ListParagraph"/>
        <w:numPr>
          <w:ilvl w:val="0"/>
          <w:numId w:val="33"/>
        </w:numPr>
        <w:spacing w:line="360" w:lineRule="auto"/>
        <w:jc w:val="both"/>
      </w:pPr>
      <w:r>
        <w:t xml:space="preserve">Client Admin sets-up, </w:t>
      </w:r>
      <w:r w:rsidR="00E53DF5">
        <w:t>grants/revokes access to resources</w:t>
      </w:r>
      <w:r w:rsidR="001D3788">
        <w:t xml:space="preserve"> and complete business, project setup and scheduling.</w:t>
      </w:r>
    </w:p>
    <w:p w14:paraId="00BBBFDC" w14:textId="5F1B73B7" w:rsidR="001D3788" w:rsidRPr="00297DF7" w:rsidRDefault="00E53DF5" w:rsidP="001D3788">
      <w:pPr>
        <w:pStyle w:val="ListParagraph"/>
        <w:numPr>
          <w:ilvl w:val="0"/>
          <w:numId w:val="33"/>
        </w:numPr>
        <w:spacing w:line="360" w:lineRule="auto"/>
        <w:jc w:val="both"/>
      </w:pPr>
      <w:r>
        <w:t>Client resource</w:t>
      </w:r>
      <w:r w:rsidR="001D3788">
        <w:t>s to register and enter actual hours for tracking.</w:t>
      </w:r>
    </w:p>
    <w:p w14:paraId="19F0A69F" w14:textId="77777777" w:rsidR="009D01EA" w:rsidRDefault="009D01EA" w:rsidP="00606C79">
      <w:pPr>
        <w:pStyle w:val="Heading1"/>
        <w:spacing w:line="360" w:lineRule="auto"/>
        <w:jc w:val="both"/>
      </w:pPr>
      <w:bookmarkStart w:id="42" w:name="_Toc447621002"/>
      <w:r>
        <w:t>Business Requirements</w:t>
      </w:r>
      <w:bookmarkEnd w:id="42"/>
    </w:p>
    <w:p w14:paraId="56931730" w14:textId="77777777" w:rsidR="009D01EA" w:rsidRPr="009D01EA" w:rsidRDefault="009D01EA" w:rsidP="00606C79">
      <w:pPr>
        <w:pStyle w:val="Heading2"/>
        <w:spacing w:line="360" w:lineRule="auto"/>
        <w:jc w:val="both"/>
      </w:pPr>
      <w:r>
        <w:t xml:space="preserve"> </w:t>
      </w:r>
      <w:bookmarkStart w:id="43" w:name="_Toc447621003"/>
      <w:r>
        <w:t>Functional Requirements</w:t>
      </w:r>
      <w:bookmarkEnd w:id="43"/>
    </w:p>
    <w:p w14:paraId="45364DC9" w14:textId="77777777" w:rsidR="00F433EF" w:rsidRPr="00664ACA" w:rsidRDefault="00F433EF" w:rsidP="00606C79">
      <w:pPr>
        <w:pStyle w:val="Heading3"/>
        <w:spacing w:line="360" w:lineRule="auto"/>
        <w:jc w:val="both"/>
        <w:rPr>
          <w:color w:val="2E74B5" w:themeColor="accent1" w:themeShade="BF"/>
        </w:rPr>
      </w:pPr>
      <w:bookmarkStart w:id="44" w:name="_Toc447621004"/>
      <w:r w:rsidRPr="00664ACA">
        <w:rPr>
          <w:color w:val="2E74B5" w:themeColor="accent1" w:themeShade="BF"/>
        </w:rPr>
        <w:t>Global Requirements</w:t>
      </w:r>
      <w:bookmarkEnd w:id="44"/>
    </w:p>
    <w:p w14:paraId="2A8D6C01" w14:textId="77777777" w:rsidR="0023466C" w:rsidRDefault="0023466C" w:rsidP="00606C79">
      <w:pPr>
        <w:spacing w:line="360" w:lineRule="auto"/>
        <w:ind w:left="360"/>
        <w:jc w:val="both"/>
        <w:rPr>
          <w:b/>
          <w:i/>
        </w:rPr>
      </w:pPr>
      <w:r w:rsidRPr="0023466C">
        <w:rPr>
          <w:b/>
          <w:i/>
        </w:rPr>
        <w:t>Requirement 1</w:t>
      </w:r>
      <w:r>
        <w:rPr>
          <w:b/>
          <w:i/>
        </w:rPr>
        <w:t>:</w:t>
      </w:r>
    </w:p>
    <w:p w14:paraId="59A0BB56" w14:textId="77777777" w:rsidR="0023466C" w:rsidRPr="0046729A" w:rsidRDefault="0023466C" w:rsidP="00606C79">
      <w:pPr>
        <w:pStyle w:val="ListParagraph"/>
        <w:numPr>
          <w:ilvl w:val="0"/>
          <w:numId w:val="48"/>
        </w:numPr>
        <w:spacing w:line="360" w:lineRule="auto"/>
        <w:jc w:val="both"/>
        <w:rPr>
          <w:b/>
          <w:i/>
        </w:rPr>
      </w:pPr>
      <w:r>
        <w:t>Audit Prodigy Icon should be visible on each and every page, on the top in the right side.</w:t>
      </w:r>
    </w:p>
    <w:p w14:paraId="6A5AC11B" w14:textId="77777777" w:rsidR="0046729A" w:rsidRPr="00EB0405" w:rsidRDefault="0046729A" w:rsidP="00606C79">
      <w:pPr>
        <w:pStyle w:val="ListParagraph"/>
        <w:numPr>
          <w:ilvl w:val="0"/>
          <w:numId w:val="48"/>
        </w:numPr>
        <w:spacing w:line="360" w:lineRule="auto"/>
        <w:jc w:val="both"/>
        <w:rPr>
          <w:b/>
          <w:i/>
        </w:rPr>
      </w:pPr>
      <w:r>
        <w:t>Every page has a logout option. When logged in, their Name and avatar shall be displayed on every page.</w:t>
      </w:r>
    </w:p>
    <w:p w14:paraId="480ED1B5" w14:textId="119556EF" w:rsidR="00EB0405" w:rsidRPr="005079DF" w:rsidRDefault="6B7F0FA0" w:rsidP="6B7F0FA0">
      <w:pPr>
        <w:pStyle w:val="ListParagraph"/>
        <w:numPr>
          <w:ilvl w:val="0"/>
          <w:numId w:val="48"/>
        </w:numPr>
        <w:spacing w:line="360" w:lineRule="auto"/>
        <w:jc w:val="both"/>
        <w:rPr>
          <w:b/>
          <w:bCs/>
          <w:i/>
          <w:iCs/>
        </w:rPr>
      </w:pPr>
      <w:r w:rsidRPr="00C6536C">
        <w:t>Session expires upon non-usage after</w:t>
      </w:r>
      <w:r w:rsidR="00E53DF5">
        <w:t xml:space="preserve"> 10 mins and redirects resources</w:t>
      </w:r>
      <w:r w:rsidRPr="00C6536C">
        <w:t xml:space="preserve"> to sign-in page.</w:t>
      </w:r>
    </w:p>
    <w:p w14:paraId="5934989E" w14:textId="4769ED8F" w:rsidR="005079DF" w:rsidRDefault="005079DF" w:rsidP="005079DF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Nice to have feature:</w:t>
      </w:r>
    </w:p>
    <w:p w14:paraId="45CB5061" w14:textId="20956F5B" w:rsidR="005079DF" w:rsidRPr="005079DF" w:rsidRDefault="005079DF" w:rsidP="005079DF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During a set-up process, can we save a point to go back in the future?</w:t>
      </w:r>
    </w:p>
    <w:p w14:paraId="59DCD9DA" w14:textId="77777777" w:rsidR="004654B2" w:rsidRPr="0023466C" w:rsidRDefault="004654B2" w:rsidP="00606C79">
      <w:pPr>
        <w:pStyle w:val="ListParagraph"/>
        <w:spacing w:line="360" w:lineRule="auto"/>
        <w:ind w:left="1080"/>
        <w:jc w:val="both"/>
        <w:rPr>
          <w:b/>
          <w:i/>
        </w:rPr>
      </w:pPr>
    </w:p>
    <w:p w14:paraId="6388ECE8" w14:textId="77777777" w:rsidR="008772EA" w:rsidRDefault="006531A4" w:rsidP="00606C79">
      <w:pPr>
        <w:spacing w:line="360" w:lineRule="auto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5.1.2 </w:t>
      </w:r>
      <w:r w:rsidR="008772EA" w:rsidRPr="00664ACA">
        <w:rPr>
          <w:color w:val="2E74B5" w:themeColor="accent1" w:themeShade="BF"/>
        </w:rPr>
        <w:t>Audit</w:t>
      </w:r>
      <w:r w:rsidR="002D1B83">
        <w:rPr>
          <w:color w:val="2E74B5" w:themeColor="accent1" w:themeShade="BF"/>
        </w:rPr>
        <w:t xml:space="preserve"> Prodigy app free tr</w:t>
      </w:r>
      <w:r w:rsidR="008772EA">
        <w:rPr>
          <w:color w:val="2E74B5" w:themeColor="accent1" w:themeShade="BF"/>
        </w:rPr>
        <w:t>i</w:t>
      </w:r>
      <w:r w:rsidR="002D1B83">
        <w:rPr>
          <w:color w:val="2E74B5" w:themeColor="accent1" w:themeShade="BF"/>
        </w:rPr>
        <w:t>a</w:t>
      </w:r>
      <w:r w:rsidR="008772EA">
        <w:rPr>
          <w:color w:val="2E74B5" w:themeColor="accent1" w:themeShade="BF"/>
        </w:rPr>
        <w:t>l request form:</w:t>
      </w:r>
    </w:p>
    <w:p w14:paraId="1D2BB8F3" w14:textId="77777777" w:rsidR="00FB6049" w:rsidRPr="00A00FE0" w:rsidRDefault="00FB6049" w:rsidP="00606C79">
      <w:pPr>
        <w:spacing w:line="360" w:lineRule="auto"/>
        <w:ind w:left="360"/>
        <w:jc w:val="both"/>
        <w:rPr>
          <w:b/>
          <w:i/>
        </w:rPr>
      </w:pPr>
      <w:r w:rsidRPr="00A00FE0">
        <w:rPr>
          <w:b/>
          <w:i/>
        </w:rPr>
        <w:t>Requirement 1:</w:t>
      </w:r>
      <w:r w:rsidR="002E2F31">
        <w:rPr>
          <w:b/>
          <w:i/>
        </w:rPr>
        <w:t xml:space="preserve"> Request form</w:t>
      </w:r>
    </w:p>
    <w:p w14:paraId="005B8E31" w14:textId="77777777" w:rsidR="00FB6049" w:rsidRPr="00186B00" w:rsidRDefault="0038267A" w:rsidP="00606C79">
      <w:pPr>
        <w:pStyle w:val="ListParagraph"/>
        <w:numPr>
          <w:ilvl w:val="0"/>
          <w:numId w:val="42"/>
        </w:numPr>
        <w:spacing w:line="360" w:lineRule="auto"/>
        <w:jc w:val="both"/>
        <w:rPr>
          <w:color w:val="2E74B5" w:themeColor="accent1" w:themeShade="BF"/>
        </w:rPr>
      </w:pPr>
      <w:r>
        <w:rPr>
          <w:color w:val="000000" w:themeColor="text1"/>
        </w:rPr>
        <w:t>Request fo</w:t>
      </w:r>
      <w:r w:rsidR="006C1F99">
        <w:rPr>
          <w:color w:val="000000" w:themeColor="text1"/>
        </w:rPr>
        <w:t>rm should have mandatory fields</w:t>
      </w:r>
      <w:r>
        <w:rPr>
          <w:color w:val="000000" w:themeColor="text1"/>
        </w:rPr>
        <w:t xml:space="preserve"> like First Name, Last Name, Company Name, Email, Phone, Industry, Number of expected users and </w:t>
      </w:r>
      <w:r w:rsidR="006C1F99">
        <w:rPr>
          <w:color w:val="000000" w:themeColor="text1"/>
        </w:rPr>
        <w:t>optional fields</w:t>
      </w:r>
      <w:r>
        <w:rPr>
          <w:color w:val="000000" w:themeColor="text1"/>
        </w:rPr>
        <w:t xml:space="preserve"> like Company website and Comments/ Questions.</w:t>
      </w:r>
    </w:p>
    <w:p w14:paraId="20A6404E" w14:textId="77777777" w:rsidR="00186B00" w:rsidRPr="00FB6049" w:rsidRDefault="00186B00" w:rsidP="00606C79">
      <w:pPr>
        <w:pStyle w:val="ListParagraph"/>
        <w:spacing w:line="360" w:lineRule="auto"/>
        <w:jc w:val="both"/>
        <w:rPr>
          <w:color w:val="2E74B5" w:themeColor="accent1" w:themeShade="BF"/>
        </w:rPr>
      </w:pPr>
    </w:p>
    <w:p w14:paraId="00A4837B" w14:textId="77777777" w:rsidR="00243110" w:rsidRDefault="006531A4" w:rsidP="00606C79">
      <w:pPr>
        <w:spacing w:line="360" w:lineRule="auto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5.1.3 </w:t>
      </w:r>
      <w:r w:rsidR="00243110" w:rsidRPr="00243110">
        <w:rPr>
          <w:color w:val="2E74B5" w:themeColor="accent1" w:themeShade="BF"/>
        </w:rPr>
        <w:t>User Management</w:t>
      </w:r>
      <w:r w:rsidR="00243110">
        <w:rPr>
          <w:color w:val="2E74B5" w:themeColor="accent1" w:themeShade="BF"/>
        </w:rPr>
        <w:t>:</w:t>
      </w:r>
    </w:p>
    <w:p w14:paraId="65E4BCA0" w14:textId="77777777" w:rsidR="00BA5BFB" w:rsidRDefault="00BA5BFB" w:rsidP="00606C79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Audit Prodigy app has</w:t>
      </w:r>
      <w:r w:rsidR="00E33851">
        <w:rPr>
          <w:color w:val="000000" w:themeColor="text1"/>
        </w:rPr>
        <w:t xml:space="preserve"> different </w:t>
      </w:r>
      <w:r w:rsidR="002940BB">
        <w:rPr>
          <w:color w:val="000000" w:themeColor="text1"/>
        </w:rPr>
        <w:t xml:space="preserve">types of </w:t>
      </w:r>
      <w:r w:rsidR="00E33851">
        <w:rPr>
          <w:color w:val="000000" w:themeColor="text1"/>
        </w:rPr>
        <w:t>users</w:t>
      </w:r>
      <w:r>
        <w:rPr>
          <w:color w:val="000000" w:themeColor="text1"/>
        </w:rPr>
        <w:t>:</w:t>
      </w:r>
    </w:p>
    <w:p w14:paraId="3F2ADE78" w14:textId="77777777" w:rsidR="00BA5BFB" w:rsidRDefault="00BA5BFB" w:rsidP="00606C79">
      <w:pPr>
        <w:pStyle w:val="ListParagraph"/>
        <w:numPr>
          <w:ilvl w:val="0"/>
          <w:numId w:val="44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Product Admin</w:t>
      </w:r>
    </w:p>
    <w:p w14:paraId="0A52EE26" w14:textId="77777777" w:rsidR="00BA5BFB" w:rsidRDefault="00BA5BFB" w:rsidP="00606C79">
      <w:pPr>
        <w:pStyle w:val="ListParagraph"/>
        <w:numPr>
          <w:ilvl w:val="0"/>
          <w:numId w:val="44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Client Super Admin</w:t>
      </w:r>
    </w:p>
    <w:p w14:paraId="498AA89C" w14:textId="77777777" w:rsidR="00BA5BFB" w:rsidRDefault="00BA5BFB" w:rsidP="00606C79">
      <w:pPr>
        <w:pStyle w:val="ListParagraph"/>
        <w:numPr>
          <w:ilvl w:val="0"/>
          <w:numId w:val="44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Client Admins </w:t>
      </w:r>
    </w:p>
    <w:p w14:paraId="71C313B4" w14:textId="5358C8E7" w:rsidR="00243110" w:rsidRDefault="00BA5BFB" w:rsidP="00606C79">
      <w:pPr>
        <w:pStyle w:val="ListParagraph"/>
        <w:numPr>
          <w:ilvl w:val="0"/>
          <w:numId w:val="44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Users</w:t>
      </w:r>
      <w:r w:rsidR="00E53DF5">
        <w:rPr>
          <w:color w:val="000000" w:themeColor="text1"/>
        </w:rPr>
        <w:t xml:space="preserve"> (Audit and Management resources</w:t>
      </w:r>
      <w:r w:rsidR="00942375">
        <w:rPr>
          <w:color w:val="000000" w:themeColor="text1"/>
        </w:rPr>
        <w:t>).</w:t>
      </w:r>
    </w:p>
    <w:p w14:paraId="66FEB6AF" w14:textId="77777777" w:rsidR="00EB0405" w:rsidRDefault="00EB0405" w:rsidP="00606C79">
      <w:pPr>
        <w:spacing w:line="360" w:lineRule="auto"/>
        <w:jc w:val="both"/>
        <w:rPr>
          <w:color w:val="2E74B5" w:themeColor="accent1" w:themeShade="BF"/>
        </w:rPr>
      </w:pPr>
    </w:p>
    <w:p w14:paraId="679C2397" w14:textId="77777777" w:rsidR="00243110" w:rsidRDefault="00F24BAB" w:rsidP="00606C79">
      <w:pPr>
        <w:spacing w:line="360" w:lineRule="auto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5.1.3.1 </w:t>
      </w:r>
      <w:r w:rsidR="00243110" w:rsidRPr="00F150B6">
        <w:rPr>
          <w:color w:val="2E74B5" w:themeColor="accent1" w:themeShade="BF"/>
        </w:rPr>
        <w:t>Product Admin:</w:t>
      </w:r>
    </w:p>
    <w:p w14:paraId="28C8CF72" w14:textId="77777777" w:rsidR="00F150B6" w:rsidRPr="00A00FE0" w:rsidRDefault="00F150B6" w:rsidP="00606C79">
      <w:pPr>
        <w:spacing w:line="360" w:lineRule="auto"/>
        <w:ind w:left="360"/>
        <w:jc w:val="both"/>
        <w:rPr>
          <w:b/>
          <w:i/>
        </w:rPr>
      </w:pPr>
      <w:r w:rsidRPr="00A00FE0">
        <w:rPr>
          <w:b/>
          <w:i/>
        </w:rPr>
        <w:t>Requirement 1:</w:t>
      </w:r>
      <w:r w:rsidR="002E2F31">
        <w:rPr>
          <w:b/>
          <w:i/>
        </w:rPr>
        <w:t xml:space="preserve"> </w:t>
      </w:r>
    </w:p>
    <w:p w14:paraId="369F4E78" w14:textId="60146E53" w:rsidR="00F150B6" w:rsidRDefault="6B7F0FA0" w:rsidP="00606C79">
      <w:pPr>
        <w:pStyle w:val="ListParagraph"/>
        <w:numPr>
          <w:ilvl w:val="0"/>
          <w:numId w:val="36"/>
        </w:numPr>
        <w:spacing w:line="360" w:lineRule="auto"/>
        <w:jc w:val="both"/>
        <w:rPr>
          <w:color w:val="000000" w:themeColor="text1"/>
        </w:rPr>
      </w:pPr>
      <w:r w:rsidRPr="6B7F0FA0">
        <w:rPr>
          <w:color w:val="000000" w:themeColor="text1"/>
        </w:rPr>
        <w:t xml:space="preserve">Once product admin logs into the application, list of all free trial requests should be displayed with options to grant / reject / extend. Default free trial shall be </w:t>
      </w:r>
      <w:r w:rsidRPr="00370684">
        <w:rPr>
          <w:color w:val="000000" w:themeColor="text1"/>
          <w:highlight w:val="yellow"/>
        </w:rPr>
        <w:t>2 weeks</w:t>
      </w:r>
      <w:r w:rsidRPr="6B7F0FA0">
        <w:rPr>
          <w:color w:val="000000" w:themeColor="text1"/>
        </w:rPr>
        <w:t>, subject to extension/ reduction by product admin.</w:t>
      </w:r>
    </w:p>
    <w:p w14:paraId="399C6B64" w14:textId="77777777" w:rsidR="00C60A35" w:rsidRDefault="00C60A35" w:rsidP="00606C79">
      <w:pPr>
        <w:pStyle w:val="ListParagraph"/>
        <w:numPr>
          <w:ilvl w:val="1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Details that needs to be displayed are</w:t>
      </w:r>
    </w:p>
    <w:p w14:paraId="6FBF2A5F" w14:textId="77777777" w:rsidR="00C60A35" w:rsidRDefault="00C60A35" w:rsidP="00606C79">
      <w:pPr>
        <w:pStyle w:val="ListParagraph"/>
        <w:numPr>
          <w:ilvl w:val="2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First Name</w:t>
      </w:r>
    </w:p>
    <w:p w14:paraId="08FB1BCB" w14:textId="77777777" w:rsidR="00C60A35" w:rsidRDefault="00C60A35" w:rsidP="00606C79">
      <w:pPr>
        <w:pStyle w:val="ListParagraph"/>
        <w:numPr>
          <w:ilvl w:val="2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Last Name</w:t>
      </w:r>
    </w:p>
    <w:p w14:paraId="41F7A4F2" w14:textId="77777777" w:rsidR="00C60A35" w:rsidRDefault="00C60A35" w:rsidP="00606C79">
      <w:pPr>
        <w:pStyle w:val="ListParagraph"/>
        <w:numPr>
          <w:ilvl w:val="2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Company</w:t>
      </w:r>
    </w:p>
    <w:p w14:paraId="37782642" w14:textId="77777777" w:rsidR="00C60A35" w:rsidRDefault="00C60A35" w:rsidP="00606C79">
      <w:pPr>
        <w:pStyle w:val="ListParagraph"/>
        <w:numPr>
          <w:ilvl w:val="2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Industry</w:t>
      </w:r>
    </w:p>
    <w:p w14:paraId="1FA94B21" w14:textId="77777777" w:rsidR="00C60A35" w:rsidRDefault="00C60A35" w:rsidP="00606C79">
      <w:pPr>
        <w:pStyle w:val="ListParagraph"/>
        <w:numPr>
          <w:ilvl w:val="2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Email</w:t>
      </w:r>
    </w:p>
    <w:p w14:paraId="52E022C3" w14:textId="77777777" w:rsidR="00C60A35" w:rsidRDefault="00C60A35" w:rsidP="00606C79">
      <w:pPr>
        <w:pStyle w:val="ListParagraph"/>
        <w:numPr>
          <w:ilvl w:val="2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Phone</w:t>
      </w:r>
    </w:p>
    <w:p w14:paraId="27EDB865" w14:textId="77777777" w:rsidR="00C60A35" w:rsidRDefault="00C60A35" w:rsidP="00606C79">
      <w:pPr>
        <w:pStyle w:val="ListParagraph"/>
        <w:numPr>
          <w:ilvl w:val="2"/>
          <w:numId w:val="36"/>
        </w:numPr>
        <w:spacing w:line="360" w:lineRule="auto"/>
        <w:jc w:val="both"/>
        <w:rPr>
          <w:color w:val="000000" w:themeColor="text1"/>
        </w:rPr>
      </w:pPr>
      <w:r w:rsidRPr="00C60A35">
        <w:rPr>
          <w:color w:val="000000" w:themeColor="text1"/>
        </w:rPr>
        <w:t xml:space="preserve">Number of </w:t>
      </w:r>
      <w:r>
        <w:rPr>
          <w:color w:val="000000" w:themeColor="text1"/>
        </w:rPr>
        <w:t>expected users</w:t>
      </w:r>
    </w:p>
    <w:p w14:paraId="76849DF0" w14:textId="77777777" w:rsidR="00C60A35" w:rsidRDefault="00C60A35" w:rsidP="00606C79">
      <w:pPr>
        <w:pStyle w:val="ListParagraph"/>
        <w:numPr>
          <w:ilvl w:val="2"/>
          <w:numId w:val="36"/>
        </w:numPr>
        <w:spacing w:line="360" w:lineRule="auto"/>
        <w:jc w:val="both"/>
        <w:rPr>
          <w:color w:val="000000" w:themeColor="text1"/>
        </w:rPr>
      </w:pPr>
      <w:r w:rsidRPr="00C60A35">
        <w:rPr>
          <w:color w:val="000000" w:themeColor="text1"/>
        </w:rPr>
        <w:t>Requested date</w:t>
      </w:r>
    </w:p>
    <w:p w14:paraId="64A07B4B" w14:textId="77777777" w:rsidR="00C60A35" w:rsidRDefault="00F76488" w:rsidP="00606C79">
      <w:pPr>
        <w:pStyle w:val="ListParagraph"/>
        <w:numPr>
          <w:ilvl w:val="2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Tr</w:t>
      </w:r>
      <w:r w:rsidR="00C60A35">
        <w:rPr>
          <w:color w:val="000000" w:themeColor="text1"/>
        </w:rPr>
        <w:t>i</w:t>
      </w:r>
      <w:r>
        <w:rPr>
          <w:color w:val="000000" w:themeColor="text1"/>
        </w:rPr>
        <w:t>a</w:t>
      </w:r>
      <w:r w:rsidR="00C60A35">
        <w:rPr>
          <w:color w:val="000000" w:themeColor="text1"/>
        </w:rPr>
        <w:t>l duration</w:t>
      </w:r>
    </w:p>
    <w:p w14:paraId="5EAC8468" w14:textId="77777777" w:rsidR="00C60A35" w:rsidRDefault="00C60A35" w:rsidP="00606C79">
      <w:pPr>
        <w:pStyle w:val="ListParagraph"/>
        <w:numPr>
          <w:ilvl w:val="2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Grant Button</w:t>
      </w:r>
    </w:p>
    <w:p w14:paraId="41157093" w14:textId="77777777" w:rsidR="00C60A35" w:rsidRDefault="00C60A35" w:rsidP="00606C79">
      <w:pPr>
        <w:pStyle w:val="ListParagraph"/>
        <w:numPr>
          <w:ilvl w:val="2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Reject Button</w:t>
      </w:r>
    </w:p>
    <w:p w14:paraId="08497690" w14:textId="77777777" w:rsidR="00C60A35" w:rsidRPr="00C60A35" w:rsidRDefault="00C60A35" w:rsidP="00606C79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>
        <w:rPr>
          <w:color w:val="000000" w:themeColor="text1"/>
        </w:rPr>
        <w:tab/>
        <w:t>Active free tri</w:t>
      </w:r>
      <w:r w:rsidR="004C6C9B">
        <w:rPr>
          <w:color w:val="000000" w:themeColor="text1"/>
        </w:rPr>
        <w:t>a</w:t>
      </w:r>
      <w:r>
        <w:rPr>
          <w:color w:val="000000" w:themeColor="text1"/>
        </w:rPr>
        <w:t>l accounts:</w:t>
      </w:r>
    </w:p>
    <w:p w14:paraId="0D1D234D" w14:textId="77777777" w:rsidR="00C60A35" w:rsidRDefault="00C60A35" w:rsidP="00606C79">
      <w:pPr>
        <w:pStyle w:val="ListParagraph"/>
        <w:numPr>
          <w:ilvl w:val="2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First Name</w:t>
      </w:r>
    </w:p>
    <w:p w14:paraId="5A020A85" w14:textId="77777777" w:rsidR="00C60A35" w:rsidRDefault="00C60A35" w:rsidP="00606C79">
      <w:pPr>
        <w:pStyle w:val="ListParagraph"/>
        <w:numPr>
          <w:ilvl w:val="2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Last Name</w:t>
      </w:r>
    </w:p>
    <w:p w14:paraId="3F9B971C" w14:textId="77777777" w:rsidR="00C60A35" w:rsidRDefault="00C60A35" w:rsidP="00606C79">
      <w:pPr>
        <w:pStyle w:val="ListParagraph"/>
        <w:numPr>
          <w:ilvl w:val="2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Company </w:t>
      </w:r>
      <w:r w:rsidR="00661574">
        <w:rPr>
          <w:color w:val="000000" w:themeColor="text1"/>
        </w:rPr>
        <w:t>Name</w:t>
      </w:r>
    </w:p>
    <w:p w14:paraId="3B7C85D9" w14:textId="77777777" w:rsidR="00C60A35" w:rsidRDefault="00C60A35" w:rsidP="00606C79">
      <w:pPr>
        <w:pStyle w:val="ListParagraph"/>
        <w:numPr>
          <w:ilvl w:val="2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Trial granted date</w:t>
      </w:r>
    </w:p>
    <w:p w14:paraId="3DF632DA" w14:textId="77777777" w:rsidR="00C60A35" w:rsidRDefault="00C60A35" w:rsidP="00606C79">
      <w:pPr>
        <w:pStyle w:val="ListParagraph"/>
        <w:numPr>
          <w:ilvl w:val="2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Expiry date</w:t>
      </w:r>
    </w:p>
    <w:p w14:paraId="1F7D92C0" w14:textId="77777777" w:rsidR="00C60A35" w:rsidRDefault="00C60A35" w:rsidP="00606C79">
      <w:pPr>
        <w:pStyle w:val="ListParagraph"/>
        <w:numPr>
          <w:ilvl w:val="2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Status</w:t>
      </w:r>
    </w:p>
    <w:p w14:paraId="0EBCEFEF" w14:textId="77777777" w:rsidR="00D378A9" w:rsidRDefault="00D378A9" w:rsidP="00606C79">
      <w:pPr>
        <w:pStyle w:val="ListParagraph"/>
        <w:numPr>
          <w:ilvl w:val="2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Extend Button</w:t>
      </w:r>
    </w:p>
    <w:p w14:paraId="59E980FB" w14:textId="77777777" w:rsidR="00D378A9" w:rsidRDefault="00D378A9" w:rsidP="00606C79">
      <w:pPr>
        <w:pStyle w:val="ListParagraph"/>
        <w:numPr>
          <w:ilvl w:val="2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Delete Button</w:t>
      </w:r>
    </w:p>
    <w:p w14:paraId="6388993C" w14:textId="77777777" w:rsidR="004A7511" w:rsidRDefault="004A7511" w:rsidP="00606C79">
      <w:pPr>
        <w:pStyle w:val="ListParagraph"/>
        <w:numPr>
          <w:ilvl w:val="2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Trial duration counter</w:t>
      </w:r>
    </w:p>
    <w:p w14:paraId="452EF9E6" w14:textId="77777777" w:rsidR="00873836" w:rsidRDefault="00873836" w:rsidP="00606C79">
      <w:pPr>
        <w:pStyle w:val="ListParagraph"/>
        <w:spacing w:line="360" w:lineRule="auto"/>
        <w:ind w:left="360" w:hanging="180"/>
        <w:jc w:val="both"/>
        <w:rPr>
          <w:b/>
          <w:i/>
        </w:rPr>
      </w:pPr>
      <w:r w:rsidRPr="00975843">
        <w:rPr>
          <w:b/>
          <w:i/>
        </w:rPr>
        <w:t xml:space="preserve">Requirement </w:t>
      </w:r>
      <w:r>
        <w:rPr>
          <w:b/>
          <w:i/>
        </w:rPr>
        <w:t xml:space="preserve">2: </w:t>
      </w:r>
      <w:r w:rsidRPr="00275DD2">
        <w:rPr>
          <w:b/>
          <w:i/>
        </w:rPr>
        <w:t>Notifications</w:t>
      </w:r>
    </w:p>
    <w:p w14:paraId="68EA45F8" w14:textId="77777777" w:rsidR="008E5046" w:rsidRPr="00142204" w:rsidRDefault="00873836" w:rsidP="00606C79">
      <w:pPr>
        <w:pStyle w:val="ListParagraph"/>
        <w:numPr>
          <w:ilvl w:val="0"/>
          <w:numId w:val="36"/>
        </w:numPr>
        <w:spacing w:line="360" w:lineRule="auto"/>
        <w:jc w:val="both"/>
        <w:rPr>
          <w:b/>
          <w:i/>
        </w:rPr>
      </w:pPr>
      <w:r>
        <w:t>Automatic notifications should be triggered to</w:t>
      </w:r>
      <w:r w:rsidR="008E5046">
        <w:t xml:space="preserve"> only</w:t>
      </w:r>
      <w:r>
        <w:t xml:space="preserve"> the free-trial users based on remaining free trial period.</w:t>
      </w:r>
    </w:p>
    <w:p w14:paraId="49E04F0F" w14:textId="77777777" w:rsidR="00142204" w:rsidRDefault="00142204" w:rsidP="00142204">
      <w:pPr>
        <w:pStyle w:val="ListParagraph"/>
        <w:numPr>
          <w:ilvl w:val="0"/>
          <w:numId w:val="36"/>
        </w:numPr>
        <w:spacing w:line="360" w:lineRule="auto"/>
        <w:jc w:val="both"/>
      </w:pPr>
      <w:r>
        <w:t>Automatic First Notification email shall be triggered immediately upon granting free trial access.</w:t>
      </w:r>
    </w:p>
    <w:p w14:paraId="5C4C15EF" w14:textId="77777777" w:rsidR="00142204" w:rsidRDefault="00142204" w:rsidP="00142204">
      <w:pPr>
        <w:pStyle w:val="ListParagraph"/>
        <w:numPr>
          <w:ilvl w:val="0"/>
          <w:numId w:val="36"/>
        </w:numPr>
        <w:spacing w:line="360" w:lineRule="auto"/>
        <w:jc w:val="both"/>
      </w:pPr>
      <w:r>
        <w:t>Automatic Second Notification email shall be triggered one week after granting free trial access.</w:t>
      </w:r>
    </w:p>
    <w:p w14:paraId="20970D2B" w14:textId="77777777" w:rsidR="00142204" w:rsidRDefault="00142204" w:rsidP="00142204">
      <w:pPr>
        <w:pStyle w:val="ListParagraph"/>
        <w:numPr>
          <w:ilvl w:val="0"/>
          <w:numId w:val="36"/>
        </w:numPr>
        <w:spacing w:line="360" w:lineRule="auto"/>
        <w:jc w:val="both"/>
      </w:pPr>
      <w:r>
        <w:t>Automatic Notification email shall be triggered one week prior to expiry of free trial period (including with extension).</w:t>
      </w:r>
    </w:p>
    <w:p w14:paraId="441DF573" w14:textId="77777777" w:rsidR="00142204" w:rsidRDefault="00142204" w:rsidP="00142204">
      <w:pPr>
        <w:pStyle w:val="ListParagraph"/>
        <w:numPr>
          <w:ilvl w:val="0"/>
          <w:numId w:val="36"/>
        </w:numPr>
        <w:spacing w:line="360" w:lineRule="auto"/>
        <w:jc w:val="both"/>
      </w:pPr>
      <w:r>
        <w:t>Final Notification email shall be triggered 2 business days prior to expiry of free trial period (including with extension).</w:t>
      </w:r>
    </w:p>
    <w:p w14:paraId="5EFBF136" w14:textId="77777777" w:rsidR="007F266A" w:rsidRDefault="007F266A" w:rsidP="00142204">
      <w:pPr>
        <w:pStyle w:val="ListParagraph"/>
        <w:numPr>
          <w:ilvl w:val="0"/>
          <w:numId w:val="36"/>
        </w:numPr>
        <w:spacing w:line="360" w:lineRule="auto"/>
        <w:jc w:val="both"/>
      </w:pPr>
      <w:r>
        <w:t>Need to identify notification email content</w:t>
      </w:r>
      <w:r w:rsidR="002A60ED">
        <w:t xml:space="preserve"> (Ravi to provide the same)</w:t>
      </w:r>
      <w:r>
        <w:t xml:space="preserve">. </w:t>
      </w:r>
    </w:p>
    <w:p w14:paraId="19DFC828" w14:textId="77777777" w:rsidR="00206035" w:rsidRPr="00142204" w:rsidRDefault="00206035" w:rsidP="00206035">
      <w:pPr>
        <w:pStyle w:val="ListParagraph"/>
        <w:spacing w:line="360" w:lineRule="auto"/>
        <w:jc w:val="both"/>
      </w:pPr>
    </w:p>
    <w:p w14:paraId="06BED8C8" w14:textId="77777777" w:rsidR="00975843" w:rsidRDefault="00975843" w:rsidP="00606C79">
      <w:pPr>
        <w:pStyle w:val="ListParagraph"/>
        <w:spacing w:line="360" w:lineRule="auto"/>
        <w:ind w:left="360" w:hanging="180"/>
        <w:jc w:val="both"/>
        <w:rPr>
          <w:b/>
          <w:i/>
        </w:rPr>
      </w:pPr>
      <w:r w:rsidRPr="00975843">
        <w:rPr>
          <w:b/>
          <w:i/>
        </w:rPr>
        <w:t>Requirement 2:</w:t>
      </w:r>
      <w:r w:rsidR="00D378A9">
        <w:rPr>
          <w:b/>
          <w:i/>
        </w:rPr>
        <w:t xml:space="preserve"> Grant Access Functionality</w:t>
      </w:r>
    </w:p>
    <w:p w14:paraId="06685F34" w14:textId="77777777" w:rsidR="00485CF9" w:rsidRDefault="00485CF9" w:rsidP="00606C79">
      <w:pPr>
        <w:pStyle w:val="ListParagraph"/>
        <w:numPr>
          <w:ilvl w:val="0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Product admin should be able to Grant trial access by clicking Grant button.</w:t>
      </w:r>
    </w:p>
    <w:p w14:paraId="57F2F069" w14:textId="5984AAAD" w:rsidR="00423125" w:rsidRDefault="6B7F0FA0" w:rsidP="00606C79">
      <w:pPr>
        <w:pStyle w:val="ListParagraph"/>
        <w:numPr>
          <w:ilvl w:val="0"/>
          <w:numId w:val="36"/>
        </w:numPr>
        <w:spacing w:line="360" w:lineRule="auto"/>
        <w:jc w:val="both"/>
        <w:rPr>
          <w:color w:val="000000" w:themeColor="text1"/>
        </w:rPr>
      </w:pPr>
      <w:r w:rsidRPr="6B7F0FA0">
        <w:rPr>
          <w:color w:val="000000" w:themeColor="text1"/>
        </w:rPr>
        <w:t xml:space="preserve">Once the product admin clicks Grant button, email shall be sent to the email ID provided in the request form. (this is </w:t>
      </w:r>
      <w:r w:rsidRPr="6B7F0FA0">
        <w:rPr>
          <w:rFonts w:eastAsia="Calibri" w:cs="Calibri"/>
        </w:rPr>
        <w:t>Automatic First Notification discussed above</w:t>
      </w:r>
      <w:r w:rsidRPr="6B7F0FA0">
        <w:rPr>
          <w:color w:val="000000" w:themeColor="text1"/>
        </w:rPr>
        <w:t>).</w:t>
      </w:r>
    </w:p>
    <w:p w14:paraId="63515826" w14:textId="77777777" w:rsidR="00337C92" w:rsidRDefault="00423125" w:rsidP="00606C79">
      <w:pPr>
        <w:pStyle w:val="ListParagraph"/>
        <w:numPr>
          <w:ilvl w:val="0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Details like </w:t>
      </w:r>
      <w:r w:rsidR="002F6AE5" w:rsidRPr="00423125">
        <w:rPr>
          <w:color w:val="000000" w:themeColor="text1"/>
        </w:rPr>
        <w:t>User Name</w:t>
      </w:r>
      <w:r>
        <w:rPr>
          <w:color w:val="000000" w:themeColor="text1"/>
        </w:rPr>
        <w:t xml:space="preserve"> (email ID submitted in the request form)</w:t>
      </w:r>
      <w:r w:rsidR="00D1024C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system generated </w:t>
      </w:r>
      <w:r w:rsidR="002F6AE5" w:rsidRPr="00423125">
        <w:rPr>
          <w:color w:val="000000" w:themeColor="text1"/>
        </w:rPr>
        <w:t>temporary password</w:t>
      </w:r>
      <w:r w:rsidR="00F76488">
        <w:rPr>
          <w:color w:val="000000" w:themeColor="text1"/>
        </w:rPr>
        <w:t xml:space="preserve"> </w:t>
      </w:r>
      <w:r w:rsidR="00D1024C">
        <w:rPr>
          <w:color w:val="000000" w:themeColor="text1"/>
        </w:rPr>
        <w:t xml:space="preserve">and link to sign-in page </w:t>
      </w:r>
      <w:r w:rsidR="00F76488">
        <w:rPr>
          <w:color w:val="000000" w:themeColor="text1"/>
        </w:rPr>
        <w:t>shall be</w:t>
      </w:r>
      <w:r w:rsidR="00BC555C">
        <w:rPr>
          <w:color w:val="000000" w:themeColor="text1"/>
        </w:rPr>
        <w:t xml:space="preserve"> sent in an </w:t>
      </w:r>
      <w:r w:rsidR="00AD7A95">
        <w:rPr>
          <w:color w:val="000000" w:themeColor="text1"/>
        </w:rPr>
        <w:t>email.</w:t>
      </w:r>
    </w:p>
    <w:p w14:paraId="1CF6ABCC" w14:textId="77777777" w:rsidR="006D3968" w:rsidRPr="0042068F" w:rsidRDefault="006D3968" w:rsidP="006D3968">
      <w:pPr>
        <w:pStyle w:val="ListParagraph"/>
        <w:numPr>
          <w:ilvl w:val="0"/>
          <w:numId w:val="36"/>
        </w:numPr>
        <w:spacing w:line="360" w:lineRule="auto"/>
        <w:jc w:val="both"/>
        <w:rPr>
          <w:b/>
          <w:i/>
        </w:rPr>
      </w:pPr>
      <w:r>
        <w:t xml:space="preserve">Need to identify free trial email content (Ravi to provide the same). </w:t>
      </w:r>
    </w:p>
    <w:p w14:paraId="55772369" w14:textId="77777777" w:rsidR="00337C92" w:rsidRDefault="00337C92" w:rsidP="00606C79">
      <w:pPr>
        <w:spacing w:line="360" w:lineRule="auto"/>
        <w:ind w:firstLine="360"/>
        <w:jc w:val="both"/>
        <w:rPr>
          <w:b/>
          <w:i/>
        </w:rPr>
      </w:pPr>
      <w:r w:rsidRPr="00337C92">
        <w:rPr>
          <w:b/>
          <w:i/>
        </w:rPr>
        <w:t>Requirement 3:</w:t>
      </w:r>
      <w:r w:rsidR="00D378A9">
        <w:rPr>
          <w:b/>
          <w:i/>
        </w:rPr>
        <w:t xml:space="preserve"> Reject Access Functionality</w:t>
      </w:r>
    </w:p>
    <w:p w14:paraId="21925036" w14:textId="77777777" w:rsidR="00CC501F" w:rsidRDefault="00485CF9" w:rsidP="00606C79">
      <w:pPr>
        <w:pStyle w:val="ListParagraph"/>
        <w:numPr>
          <w:ilvl w:val="0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Product admin should be able to reject trial access by clicking Reject button.</w:t>
      </w:r>
    </w:p>
    <w:p w14:paraId="17A91664" w14:textId="77777777" w:rsidR="00F76488" w:rsidRDefault="00F76488" w:rsidP="00606C79">
      <w:pPr>
        <w:pStyle w:val="ListParagraph"/>
        <w:numPr>
          <w:ilvl w:val="0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Once the product admin clicks Reject button, email about the same shall be sent to the email ID provided in the request form.</w:t>
      </w:r>
    </w:p>
    <w:p w14:paraId="32E29AD9" w14:textId="77777777" w:rsidR="006D3968" w:rsidRPr="0042068F" w:rsidRDefault="006D3968" w:rsidP="006D3968">
      <w:pPr>
        <w:pStyle w:val="ListParagraph"/>
        <w:numPr>
          <w:ilvl w:val="0"/>
          <w:numId w:val="36"/>
        </w:numPr>
        <w:spacing w:line="360" w:lineRule="auto"/>
        <w:jc w:val="both"/>
        <w:rPr>
          <w:b/>
          <w:i/>
        </w:rPr>
      </w:pPr>
      <w:r>
        <w:t xml:space="preserve">Need to identify reject email content (Ravi to provide the same). </w:t>
      </w:r>
    </w:p>
    <w:p w14:paraId="28658694" w14:textId="77777777" w:rsidR="00F3530C" w:rsidRDefault="00F3530C" w:rsidP="00606C79">
      <w:pPr>
        <w:spacing w:line="360" w:lineRule="auto"/>
        <w:ind w:firstLine="360"/>
        <w:jc w:val="both"/>
        <w:rPr>
          <w:b/>
          <w:i/>
        </w:rPr>
      </w:pPr>
      <w:r w:rsidRPr="00337C92">
        <w:rPr>
          <w:b/>
          <w:i/>
        </w:rPr>
        <w:t xml:space="preserve">Requirement </w:t>
      </w:r>
      <w:r w:rsidR="007744F5">
        <w:rPr>
          <w:b/>
          <w:i/>
        </w:rPr>
        <w:t>4</w:t>
      </w:r>
      <w:r w:rsidRPr="00337C92">
        <w:rPr>
          <w:b/>
          <w:i/>
        </w:rPr>
        <w:t>:</w:t>
      </w:r>
      <w:r w:rsidR="00661574">
        <w:rPr>
          <w:b/>
          <w:i/>
        </w:rPr>
        <w:t xml:space="preserve"> </w:t>
      </w:r>
      <w:r w:rsidR="0092393D">
        <w:rPr>
          <w:b/>
          <w:i/>
        </w:rPr>
        <w:t>Free trial Extension</w:t>
      </w:r>
    </w:p>
    <w:p w14:paraId="06FCB717" w14:textId="77777777" w:rsidR="00661574" w:rsidRDefault="002E2F31" w:rsidP="00606C79">
      <w:pPr>
        <w:pStyle w:val="ListParagraph"/>
        <w:numPr>
          <w:ilvl w:val="0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Product admin should be able to extend trial period by clicking Extend button.</w:t>
      </w:r>
    </w:p>
    <w:p w14:paraId="3B9B3483" w14:textId="2F8844F9" w:rsidR="00206035" w:rsidRDefault="6B7F0FA0" w:rsidP="00606C79">
      <w:pPr>
        <w:pStyle w:val="ListParagraph"/>
        <w:numPr>
          <w:ilvl w:val="0"/>
          <w:numId w:val="36"/>
        </w:numPr>
        <w:spacing w:line="360" w:lineRule="auto"/>
        <w:jc w:val="both"/>
        <w:rPr>
          <w:color w:val="000000" w:themeColor="text1"/>
        </w:rPr>
      </w:pPr>
      <w:r w:rsidRPr="6B7F0FA0">
        <w:rPr>
          <w:color w:val="000000" w:themeColor="text1"/>
        </w:rPr>
        <w:t>Automatic notification email shall be triggered to the user. (Ravi to provide content).</w:t>
      </w:r>
    </w:p>
    <w:p w14:paraId="26A71B02" w14:textId="77777777" w:rsidR="0092393D" w:rsidRDefault="0092393D" w:rsidP="00606C79">
      <w:pPr>
        <w:spacing w:line="360" w:lineRule="auto"/>
        <w:ind w:firstLine="360"/>
        <w:jc w:val="both"/>
        <w:rPr>
          <w:b/>
          <w:i/>
        </w:rPr>
      </w:pPr>
      <w:r w:rsidRPr="00337C92">
        <w:rPr>
          <w:b/>
          <w:i/>
        </w:rPr>
        <w:t xml:space="preserve">Requirement </w:t>
      </w:r>
      <w:r>
        <w:rPr>
          <w:b/>
          <w:i/>
        </w:rPr>
        <w:t>5</w:t>
      </w:r>
      <w:r w:rsidRPr="00337C92">
        <w:rPr>
          <w:b/>
          <w:i/>
        </w:rPr>
        <w:t>:</w:t>
      </w:r>
      <w:r>
        <w:rPr>
          <w:b/>
          <w:i/>
        </w:rPr>
        <w:t xml:space="preserve"> Delete free trial account</w:t>
      </w:r>
    </w:p>
    <w:p w14:paraId="1BBB12E5" w14:textId="77777777" w:rsidR="0092393D" w:rsidRDefault="0092393D" w:rsidP="00606C79">
      <w:pPr>
        <w:pStyle w:val="ListParagraph"/>
        <w:numPr>
          <w:ilvl w:val="0"/>
          <w:numId w:val="3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Product admin should be able to </w:t>
      </w:r>
      <w:r w:rsidR="00C54AFA">
        <w:rPr>
          <w:color w:val="000000" w:themeColor="text1"/>
        </w:rPr>
        <w:t>d</w:t>
      </w:r>
      <w:r>
        <w:rPr>
          <w:color w:val="000000" w:themeColor="text1"/>
        </w:rPr>
        <w:t>elete trial account anytime by clicking Delete button.</w:t>
      </w:r>
    </w:p>
    <w:p w14:paraId="41F9BBE5" w14:textId="77777777" w:rsidR="00F3530C" w:rsidRPr="007744F5" w:rsidRDefault="007744F5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>Requirement 6</w:t>
      </w:r>
      <w:r w:rsidR="00F3530C" w:rsidRPr="007744F5">
        <w:rPr>
          <w:b/>
          <w:i/>
        </w:rPr>
        <w:t>:</w:t>
      </w:r>
    </w:p>
    <w:p w14:paraId="3F8F12E7" w14:textId="77777777" w:rsidR="00F3530C" w:rsidRPr="007744F5" w:rsidRDefault="000355D5" w:rsidP="00606C79">
      <w:pPr>
        <w:pStyle w:val="ListParagraph"/>
        <w:numPr>
          <w:ilvl w:val="0"/>
          <w:numId w:val="36"/>
        </w:numPr>
        <w:spacing w:line="360" w:lineRule="auto"/>
        <w:jc w:val="both"/>
        <w:rPr>
          <w:color w:val="000000" w:themeColor="text1"/>
        </w:rPr>
      </w:pPr>
      <w:r w:rsidRPr="007744F5">
        <w:rPr>
          <w:color w:val="000000" w:themeColor="text1"/>
        </w:rPr>
        <w:lastRenderedPageBreak/>
        <w:t xml:space="preserve">Product admin should be able to </w:t>
      </w:r>
      <w:r w:rsidR="009034D0" w:rsidRPr="007744F5">
        <w:rPr>
          <w:color w:val="000000" w:themeColor="text1"/>
        </w:rPr>
        <w:t xml:space="preserve">Convert free trial </w:t>
      </w:r>
      <w:r w:rsidR="00BD5B7C" w:rsidRPr="007744F5">
        <w:rPr>
          <w:color w:val="000000" w:themeColor="text1"/>
        </w:rPr>
        <w:t xml:space="preserve">account </w:t>
      </w:r>
      <w:r w:rsidR="009034D0" w:rsidRPr="007744F5">
        <w:rPr>
          <w:color w:val="000000" w:themeColor="text1"/>
        </w:rPr>
        <w:t>to actual account.</w:t>
      </w:r>
    </w:p>
    <w:p w14:paraId="5D9B4610" w14:textId="77777777" w:rsidR="009034D0" w:rsidRDefault="00661574" w:rsidP="00606C79">
      <w:pPr>
        <w:pStyle w:val="ListParagraph"/>
        <w:numPr>
          <w:ilvl w:val="0"/>
          <w:numId w:val="41"/>
        </w:numPr>
        <w:spacing w:line="360" w:lineRule="auto"/>
        <w:jc w:val="both"/>
        <w:rPr>
          <w:color w:val="000000" w:themeColor="text1"/>
        </w:rPr>
      </w:pPr>
      <w:r w:rsidRPr="007744F5">
        <w:rPr>
          <w:color w:val="000000" w:themeColor="text1"/>
        </w:rPr>
        <w:t>Free trial version’s data shall</w:t>
      </w:r>
      <w:r w:rsidR="009034D0" w:rsidRPr="007744F5">
        <w:rPr>
          <w:color w:val="000000" w:themeColor="text1"/>
        </w:rPr>
        <w:t xml:space="preserve"> be transf</w:t>
      </w:r>
      <w:r w:rsidR="0072142B" w:rsidRPr="007744F5">
        <w:rPr>
          <w:color w:val="000000" w:themeColor="text1"/>
        </w:rPr>
        <w:t>erred to actual account version based on user request.</w:t>
      </w:r>
    </w:p>
    <w:p w14:paraId="6176B8AA" w14:textId="5FC361C8" w:rsidR="6B7F0FA0" w:rsidRDefault="6B7F0FA0" w:rsidP="6B7F0FA0">
      <w:pPr>
        <w:pStyle w:val="ListParagraph"/>
        <w:numPr>
          <w:ilvl w:val="0"/>
          <w:numId w:val="41"/>
        </w:numPr>
        <w:spacing w:line="360" w:lineRule="auto"/>
        <w:jc w:val="both"/>
        <w:rPr>
          <w:color w:val="000000" w:themeColor="text1"/>
        </w:rPr>
      </w:pPr>
      <w:r w:rsidRPr="6B7F0FA0">
        <w:rPr>
          <w:color w:val="000000" w:themeColor="text1"/>
        </w:rPr>
        <w:t>Automatic notification email shall be triggered to the user.</w:t>
      </w:r>
      <w:r w:rsidR="00E53DF5">
        <w:rPr>
          <w:color w:val="000000" w:themeColor="text1"/>
        </w:rPr>
        <w:t xml:space="preserve"> </w:t>
      </w:r>
      <w:r w:rsidRPr="6B7F0FA0">
        <w:rPr>
          <w:color w:val="000000" w:themeColor="text1"/>
        </w:rPr>
        <w:t>(Ravi to provide content).</w:t>
      </w:r>
    </w:p>
    <w:p w14:paraId="3050E3A0" w14:textId="77777777" w:rsidR="00EB0405" w:rsidRDefault="00EB0405" w:rsidP="00606C79">
      <w:pPr>
        <w:spacing w:line="360" w:lineRule="auto"/>
        <w:jc w:val="both"/>
        <w:rPr>
          <w:color w:val="2E74B5" w:themeColor="accent1" w:themeShade="BF"/>
        </w:rPr>
      </w:pPr>
    </w:p>
    <w:p w14:paraId="09EF1180" w14:textId="77777777" w:rsidR="00243110" w:rsidRPr="00946C3C" w:rsidRDefault="00F24BAB" w:rsidP="00606C79">
      <w:pPr>
        <w:spacing w:line="360" w:lineRule="auto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5.1.3.2 </w:t>
      </w:r>
      <w:r w:rsidR="00243110" w:rsidRPr="00946C3C">
        <w:rPr>
          <w:color w:val="2E74B5" w:themeColor="accent1" w:themeShade="BF"/>
        </w:rPr>
        <w:t>Client Super Admin:</w:t>
      </w:r>
    </w:p>
    <w:p w14:paraId="36468DDB" w14:textId="77777777" w:rsidR="00184DF9" w:rsidRPr="00A00FE0" w:rsidRDefault="00184DF9" w:rsidP="00606C79">
      <w:pPr>
        <w:spacing w:line="360" w:lineRule="auto"/>
        <w:ind w:firstLine="360"/>
        <w:jc w:val="both"/>
        <w:rPr>
          <w:b/>
          <w:i/>
        </w:rPr>
      </w:pPr>
      <w:r w:rsidRPr="00A00FE0">
        <w:rPr>
          <w:b/>
          <w:i/>
        </w:rPr>
        <w:t>Requirement 1:</w:t>
      </w:r>
    </w:p>
    <w:p w14:paraId="290883D5" w14:textId="56668A94" w:rsidR="00184DF9" w:rsidRDefault="00D1024C" w:rsidP="00606C79">
      <w:pPr>
        <w:pStyle w:val="ListParagraph"/>
        <w:numPr>
          <w:ilvl w:val="0"/>
          <w:numId w:val="34"/>
        </w:numPr>
        <w:spacing w:line="360" w:lineRule="auto"/>
        <w:jc w:val="both"/>
      </w:pPr>
      <w:r>
        <w:t>Once the</w:t>
      </w:r>
      <w:r w:rsidR="00F15F54">
        <w:t xml:space="preserve"> Client Super admin click</w:t>
      </w:r>
      <w:r w:rsidR="0063527F">
        <w:t>s</w:t>
      </w:r>
      <w:r w:rsidR="00F15F54">
        <w:t xml:space="preserve"> the sign-in page link received in an email, he/she shall be directed to sign-in page.</w:t>
      </w:r>
      <w:r w:rsidR="00184DF9">
        <w:t xml:space="preserve"> </w:t>
      </w:r>
    </w:p>
    <w:p w14:paraId="36DF3B83" w14:textId="22D46165" w:rsidR="00BA7B6A" w:rsidRDefault="00BA7B6A" w:rsidP="00606C79">
      <w:pPr>
        <w:pStyle w:val="ListParagraph"/>
        <w:numPr>
          <w:ilvl w:val="0"/>
          <w:numId w:val="34"/>
        </w:numPr>
        <w:spacing w:line="360" w:lineRule="auto"/>
        <w:jc w:val="both"/>
      </w:pPr>
      <w:r>
        <w:t xml:space="preserve">Username shall be email ID of the Client Super Admin and pass word shall be system generated password, receive in email. </w:t>
      </w:r>
    </w:p>
    <w:p w14:paraId="481E90D7" w14:textId="77777777" w:rsidR="00A234FB" w:rsidRDefault="00F15F54" w:rsidP="00606C79">
      <w:pPr>
        <w:pStyle w:val="ListParagraph"/>
        <w:numPr>
          <w:ilvl w:val="0"/>
          <w:numId w:val="34"/>
        </w:numPr>
        <w:spacing w:line="360" w:lineRule="auto"/>
        <w:jc w:val="both"/>
      </w:pPr>
      <w:r>
        <w:t>He/ she shall be f</w:t>
      </w:r>
      <w:r w:rsidR="00A234FB">
        <w:t>orced to change password on the first sign-in.</w:t>
      </w:r>
    </w:p>
    <w:p w14:paraId="1A0BDF83" w14:textId="77777777" w:rsidR="001061EB" w:rsidRDefault="001061EB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>Requirement 2</w:t>
      </w:r>
      <w:r w:rsidRPr="00A00FE0">
        <w:rPr>
          <w:b/>
          <w:i/>
        </w:rPr>
        <w:t>:</w:t>
      </w:r>
      <w:r w:rsidR="00827945">
        <w:rPr>
          <w:b/>
          <w:i/>
        </w:rPr>
        <w:t xml:space="preserve"> Trial duration start </w:t>
      </w:r>
    </w:p>
    <w:p w14:paraId="5CB5CD7C" w14:textId="77777777" w:rsidR="006E532F" w:rsidRPr="002F6B64" w:rsidRDefault="00827945" w:rsidP="00606C79">
      <w:pPr>
        <w:pStyle w:val="ListParagraph"/>
        <w:numPr>
          <w:ilvl w:val="0"/>
          <w:numId w:val="35"/>
        </w:numPr>
        <w:spacing w:line="360" w:lineRule="auto"/>
        <w:jc w:val="both"/>
        <w:rPr>
          <w:b/>
          <w:i/>
        </w:rPr>
      </w:pPr>
      <w:r>
        <w:t>As soon as the Client Super admin signs-in and changes the password, free trial period count shall be triggered.</w:t>
      </w:r>
    </w:p>
    <w:p w14:paraId="2A903079" w14:textId="77777777" w:rsidR="006E532F" w:rsidRPr="004A2627" w:rsidRDefault="006E532F" w:rsidP="00606C79">
      <w:pPr>
        <w:spacing w:line="360" w:lineRule="auto"/>
        <w:ind w:firstLine="360"/>
        <w:jc w:val="both"/>
        <w:rPr>
          <w:b/>
          <w:i/>
        </w:rPr>
      </w:pPr>
      <w:r w:rsidRPr="004A2627">
        <w:rPr>
          <w:b/>
          <w:i/>
        </w:rPr>
        <w:t>Requirement 3:</w:t>
      </w:r>
      <w:r w:rsidR="00D215F7">
        <w:rPr>
          <w:b/>
          <w:i/>
        </w:rPr>
        <w:t xml:space="preserve"> Client Administrators set-up page</w:t>
      </w:r>
    </w:p>
    <w:p w14:paraId="06E1E6BC" w14:textId="5B466771" w:rsidR="00EE542E" w:rsidRDefault="002F6B64" w:rsidP="00606C79">
      <w:pPr>
        <w:pStyle w:val="ListParagraph"/>
        <w:numPr>
          <w:ilvl w:val="0"/>
          <w:numId w:val="35"/>
        </w:numPr>
        <w:spacing w:line="360" w:lineRule="auto"/>
        <w:jc w:val="both"/>
      </w:pPr>
      <w:r>
        <w:t>Upon successful sign-in and password change,</w:t>
      </w:r>
      <w:r w:rsidR="00D615A5">
        <w:t xml:space="preserve"> Client</w:t>
      </w:r>
      <w:r>
        <w:t xml:space="preserve"> </w:t>
      </w:r>
      <w:r w:rsidR="00EE542E">
        <w:t xml:space="preserve">Administrators Set-up </w:t>
      </w:r>
      <w:r w:rsidR="00D615A5">
        <w:t xml:space="preserve">page </w:t>
      </w:r>
      <w:r w:rsidR="00EE542E">
        <w:t xml:space="preserve">shall be displayed. </w:t>
      </w:r>
    </w:p>
    <w:p w14:paraId="2010D5D2" w14:textId="2C8227B0" w:rsidR="006E532F" w:rsidRDefault="00946C3C" w:rsidP="00606C79">
      <w:pPr>
        <w:pStyle w:val="ListParagraph"/>
        <w:numPr>
          <w:ilvl w:val="0"/>
          <w:numId w:val="35"/>
        </w:numPr>
        <w:spacing w:line="360" w:lineRule="auto"/>
        <w:jc w:val="both"/>
      </w:pPr>
      <w:r>
        <w:t>Client</w:t>
      </w:r>
      <w:r w:rsidR="006E532F">
        <w:t xml:space="preserve"> Administrators set</w:t>
      </w:r>
      <w:r w:rsidR="00F52D74">
        <w:t xml:space="preserve">-up page with </w:t>
      </w:r>
      <w:r w:rsidR="00E362D7">
        <w:t xml:space="preserve">a list of all Client Administrators with Activate/ Deactivate buttons and Client Admin set-up fields like </w:t>
      </w:r>
      <w:r w:rsidR="00F52D74">
        <w:t>Administrator Name, Admi</w:t>
      </w:r>
      <w:r w:rsidR="002F6B64">
        <w:t xml:space="preserve">nistrator Email text fields, click to </w:t>
      </w:r>
      <w:r w:rsidR="00055577">
        <w:t>add</w:t>
      </w:r>
      <w:r w:rsidR="002F6B64">
        <w:t xml:space="preserve"> another Administrator button and </w:t>
      </w:r>
      <w:r w:rsidR="00055577">
        <w:t>accept</w:t>
      </w:r>
      <w:r w:rsidR="00F52D74">
        <w:t xml:space="preserve"> button</w:t>
      </w:r>
      <w:r w:rsidR="002F6B64">
        <w:t xml:space="preserve"> shall be displayed</w:t>
      </w:r>
      <w:r w:rsidR="00F52D74">
        <w:t>.</w:t>
      </w:r>
    </w:p>
    <w:p w14:paraId="781755E2" w14:textId="77777777" w:rsidR="00F52D74" w:rsidRDefault="00F52D74" w:rsidP="00606C79">
      <w:pPr>
        <w:pStyle w:val="ListParagraph"/>
        <w:numPr>
          <w:ilvl w:val="0"/>
          <w:numId w:val="35"/>
        </w:numPr>
        <w:spacing w:line="360" w:lineRule="auto"/>
        <w:jc w:val="both"/>
      </w:pPr>
      <w:r>
        <w:t xml:space="preserve">Should be able to set-up number of Administrators (5 admins for a free </w:t>
      </w:r>
      <w:r w:rsidR="00885065">
        <w:t>trial</w:t>
      </w:r>
      <w:r>
        <w:t xml:space="preserve"> version). </w:t>
      </w:r>
    </w:p>
    <w:p w14:paraId="5B2C1052" w14:textId="1628E461" w:rsidR="00507C1C" w:rsidRDefault="00D215F7" w:rsidP="00606C79">
      <w:pPr>
        <w:pStyle w:val="ListParagraph"/>
        <w:numPr>
          <w:ilvl w:val="0"/>
          <w:numId w:val="35"/>
        </w:numPr>
        <w:spacing w:line="360" w:lineRule="auto"/>
        <w:jc w:val="both"/>
      </w:pPr>
      <w:r>
        <w:t>As soon as the Client super admin sets up Client Administrators, an email shall be triggered to Client administrators with the link to application sign-in page.</w:t>
      </w:r>
    </w:p>
    <w:p w14:paraId="39CE2A44" w14:textId="4C29B21C" w:rsidR="00A17449" w:rsidRPr="00B55223" w:rsidRDefault="00A17449" w:rsidP="00606C79">
      <w:pPr>
        <w:pStyle w:val="ListParagraph"/>
        <w:numPr>
          <w:ilvl w:val="0"/>
          <w:numId w:val="35"/>
        </w:numPr>
        <w:spacing w:line="360" w:lineRule="auto"/>
        <w:jc w:val="both"/>
        <w:rPr>
          <w:highlight w:val="yellow"/>
        </w:rPr>
      </w:pPr>
      <w:r w:rsidRPr="00B55223">
        <w:rPr>
          <w:highlight w:val="yellow"/>
        </w:rPr>
        <w:t>If Client Super Admin wants to become Client Admin himself, he shall set-up himself as a Client Admin.</w:t>
      </w:r>
    </w:p>
    <w:p w14:paraId="696C6AAB" w14:textId="4BF4CB11" w:rsidR="00A17449" w:rsidRPr="006E44E5" w:rsidRDefault="00E362D7" w:rsidP="00A17449">
      <w:pPr>
        <w:pStyle w:val="ListParagraph"/>
        <w:numPr>
          <w:ilvl w:val="0"/>
          <w:numId w:val="39"/>
        </w:numPr>
        <w:spacing w:line="360" w:lineRule="auto"/>
        <w:jc w:val="both"/>
        <w:rPr>
          <w:color w:val="000000" w:themeColor="text1"/>
          <w:highlight w:val="yellow"/>
        </w:rPr>
      </w:pPr>
      <w:r>
        <w:rPr>
          <w:highlight w:val="yellow"/>
        </w:rPr>
        <w:t xml:space="preserve">If he is also a Client Admin, </w:t>
      </w:r>
      <w:r w:rsidR="00FE2C8F">
        <w:rPr>
          <w:highlight w:val="yellow"/>
        </w:rPr>
        <w:t>w</w:t>
      </w:r>
      <w:r w:rsidR="00B55223">
        <w:rPr>
          <w:highlight w:val="yellow"/>
        </w:rPr>
        <w:t xml:space="preserve">hen he logs-in </w:t>
      </w:r>
      <w:r w:rsidR="00A17449" w:rsidRPr="006E44E5">
        <w:rPr>
          <w:highlight w:val="yellow"/>
        </w:rPr>
        <w:t xml:space="preserve">in the future, he shall be directed to </w:t>
      </w:r>
      <w:r w:rsidR="00A17449" w:rsidRPr="006E44E5">
        <w:rPr>
          <w:color w:val="000000" w:themeColor="text1"/>
          <w:highlight w:val="yellow"/>
        </w:rPr>
        <w:t>Client Administrator: Settings Module View page.</w:t>
      </w:r>
    </w:p>
    <w:p w14:paraId="76A2BACE" w14:textId="633DD310" w:rsidR="00A17449" w:rsidRDefault="00A17449" w:rsidP="00B55223">
      <w:pPr>
        <w:pStyle w:val="ListParagraph"/>
        <w:spacing w:line="360" w:lineRule="auto"/>
        <w:jc w:val="both"/>
      </w:pPr>
    </w:p>
    <w:p w14:paraId="7F123DF5" w14:textId="77777777" w:rsidR="001061EB" w:rsidRDefault="00946C3C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>Requirement 4</w:t>
      </w:r>
      <w:r w:rsidRPr="006E532F">
        <w:rPr>
          <w:b/>
          <w:i/>
        </w:rPr>
        <w:t>:</w:t>
      </w:r>
      <w:r w:rsidR="00745B3E">
        <w:rPr>
          <w:b/>
          <w:i/>
        </w:rPr>
        <w:t xml:space="preserve"> Activate/ Deactivate Client administrators</w:t>
      </w:r>
    </w:p>
    <w:p w14:paraId="0EC22D50" w14:textId="77777777" w:rsidR="00946C3C" w:rsidRDefault="00D215F7" w:rsidP="00606C79">
      <w:pPr>
        <w:pStyle w:val="ListParagraph"/>
        <w:numPr>
          <w:ilvl w:val="0"/>
          <w:numId w:val="37"/>
        </w:numPr>
        <w:spacing w:line="360" w:lineRule="auto"/>
        <w:jc w:val="both"/>
      </w:pPr>
      <w:r>
        <w:t>Client super admin s</w:t>
      </w:r>
      <w:r w:rsidR="00E40A8D">
        <w:t xml:space="preserve">hould be able to activate/ deactivate </w:t>
      </w:r>
      <w:r w:rsidR="00AE7B69">
        <w:t>Client administrators</w:t>
      </w:r>
      <w:r w:rsidR="00AC48D5">
        <w:t xml:space="preserve"> from the resource Set-up page</w:t>
      </w:r>
      <w:r w:rsidR="00AE7B69">
        <w:t>.</w:t>
      </w:r>
    </w:p>
    <w:p w14:paraId="48F1C72E" w14:textId="24C9FA0F" w:rsidR="00243110" w:rsidRDefault="00F24BAB" w:rsidP="00606C79">
      <w:pPr>
        <w:spacing w:line="360" w:lineRule="auto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 xml:space="preserve">5.1.3.3 </w:t>
      </w:r>
      <w:r w:rsidR="00243110" w:rsidRPr="002F677D">
        <w:rPr>
          <w:color w:val="2E74B5" w:themeColor="accent1" w:themeShade="BF"/>
        </w:rPr>
        <w:t>Client Admin:</w:t>
      </w:r>
    </w:p>
    <w:p w14:paraId="738ADB40" w14:textId="2E498CA7" w:rsidR="0063266B" w:rsidRPr="0063266B" w:rsidRDefault="0063266B" w:rsidP="0063266B">
      <w:pPr>
        <w:pStyle w:val="ListParagraph"/>
        <w:numPr>
          <w:ilvl w:val="0"/>
          <w:numId w:val="37"/>
        </w:numPr>
        <w:spacing w:line="360" w:lineRule="auto"/>
        <w:jc w:val="both"/>
      </w:pPr>
      <w:r w:rsidRPr="0063266B">
        <w:t>Client Admin can’t add/ delete/ edit other client admins.</w:t>
      </w:r>
    </w:p>
    <w:p w14:paraId="5CA4D5C8" w14:textId="77777777" w:rsidR="00225893" w:rsidRPr="00A00FE0" w:rsidRDefault="00225893" w:rsidP="00606C79">
      <w:pPr>
        <w:spacing w:line="360" w:lineRule="auto"/>
        <w:ind w:firstLine="360"/>
        <w:jc w:val="both"/>
        <w:rPr>
          <w:b/>
          <w:i/>
        </w:rPr>
      </w:pPr>
      <w:r w:rsidRPr="00A00FE0">
        <w:rPr>
          <w:b/>
          <w:i/>
        </w:rPr>
        <w:t>Requirement 1:</w:t>
      </w:r>
    </w:p>
    <w:p w14:paraId="5DE1A283" w14:textId="77777777" w:rsidR="009427C4" w:rsidRDefault="0063527F" w:rsidP="00606C79">
      <w:pPr>
        <w:pStyle w:val="ListParagraph"/>
        <w:numPr>
          <w:ilvl w:val="0"/>
          <w:numId w:val="37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Once the Client admin clicks the sign-in page’s link received from Client admin set-up page, he/she should be directed to sign-in page</w:t>
      </w:r>
      <w:r w:rsidR="009427C4">
        <w:rPr>
          <w:color w:val="000000" w:themeColor="text1"/>
        </w:rPr>
        <w:t>.</w:t>
      </w:r>
    </w:p>
    <w:p w14:paraId="58442534" w14:textId="77777777" w:rsidR="0063527F" w:rsidRDefault="0063527F" w:rsidP="00606C79">
      <w:pPr>
        <w:pStyle w:val="ListParagraph"/>
        <w:numPr>
          <w:ilvl w:val="0"/>
          <w:numId w:val="37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User Name should be the same email ID entered in Client admin set-up page by the Client Super admin by default. </w:t>
      </w:r>
    </w:p>
    <w:p w14:paraId="69228029" w14:textId="77777777" w:rsidR="00225893" w:rsidRPr="0063527F" w:rsidRDefault="0063527F" w:rsidP="00606C79">
      <w:pPr>
        <w:pStyle w:val="ListParagraph"/>
        <w:numPr>
          <w:ilvl w:val="0"/>
          <w:numId w:val="37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Client admins should be able to </w:t>
      </w:r>
      <w:r w:rsidR="00DE6403">
        <w:rPr>
          <w:color w:val="000000" w:themeColor="text1"/>
        </w:rPr>
        <w:t xml:space="preserve">register </w:t>
      </w:r>
      <w:r w:rsidR="00DE6403" w:rsidRPr="0063527F">
        <w:rPr>
          <w:color w:val="000000" w:themeColor="text1"/>
        </w:rPr>
        <w:t>themselves</w:t>
      </w:r>
      <w:r>
        <w:rPr>
          <w:color w:val="000000" w:themeColor="text1"/>
        </w:rPr>
        <w:t xml:space="preserve"> by entering and confirming their own password.</w:t>
      </w:r>
    </w:p>
    <w:p w14:paraId="24F81E69" w14:textId="78C5B9D8" w:rsidR="00BC3ACA" w:rsidRPr="00A00FE0" w:rsidRDefault="00BC3ACA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>Requirement 2</w:t>
      </w:r>
      <w:r w:rsidRPr="00A00FE0">
        <w:rPr>
          <w:b/>
          <w:i/>
        </w:rPr>
        <w:t>:</w:t>
      </w:r>
      <w:r w:rsidR="000D5F51">
        <w:rPr>
          <w:b/>
          <w:i/>
        </w:rPr>
        <w:t xml:space="preserve"> Directed to All Users: Module view page</w:t>
      </w:r>
    </w:p>
    <w:p w14:paraId="70267780" w14:textId="37B64EE2" w:rsidR="00BC3ACA" w:rsidRDefault="00BC3ACA" w:rsidP="00606C79">
      <w:pPr>
        <w:pStyle w:val="ListParagraph"/>
        <w:numPr>
          <w:ilvl w:val="0"/>
          <w:numId w:val="3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Client Admin is redirected to </w:t>
      </w:r>
      <w:r w:rsidR="000D5F51">
        <w:rPr>
          <w:color w:val="000000" w:themeColor="text1"/>
        </w:rPr>
        <w:t>All Users:</w:t>
      </w:r>
      <w:r>
        <w:rPr>
          <w:color w:val="000000" w:themeColor="text1"/>
        </w:rPr>
        <w:t xml:space="preserve"> Module View page</w:t>
      </w:r>
      <w:r w:rsidR="006561D8">
        <w:rPr>
          <w:color w:val="000000" w:themeColor="text1"/>
        </w:rPr>
        <w:t>, with modules like</w:t>
      </w:r>
      <w:r w:rsidR="000D5F51">
        <w:rPr>
          <w:color w:val="000000" w:themeColor="text1"/>
        </w:rPr>
        <w:t xml:space="preserve"> Scheduling, Operations, Reports, </w:t>
      </w:r>
      <w:r w:rsidR="007C5F48">
        <w:rPr>
          <w:color w:val="000000" w:themeColor="text1"/>
        </w:rPr>
        <w:t xml:space="preserve">Data Analytics, </w:t>
      </w:r>
      <w:r w:rsidR="000D5F51">
        <w:rPr>
          <w:color w:val="000000" w:themeColor="text1"/>
        </w:rPr>
        <w:t>Workflow approvals and Settings</w:t>
      </w:r>
      <w:r>
        <w:rPr>
          <w:color w:val="000000" w:themeColor="text1"/>
        </w:rPr>
        <w:t>.</w:t>
      </w:r>
      <w:r w:rsidR="006561D8">
        <w:rPr>
          <w:color w:val="000000" w:themeColor="text1"/>
        </w:rPr>
        <w:t xml:space="preserve"> </w:t>
      </w:r>
    </w:p>
    <w:p w14:paraId="0CE3CC9D" w14:textId="301D8DA7" w:rsidR="000D5F51" w:rsidRDefault="000D5F51" w:rsidP="00606C79">
      <w:pPr>
        <w:pStyle w:val="ListParagraph"/>
        <w:numPr>
          <w:ilvl w:val="0"/>
          <w:numId w:val="3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When Client Admin clicks Settings, he shall be directed to </w:t>
      </w:r>
      <w:r w:rsidR="007C5F48">
        <w:rPr>
          <w:color w:val="000000" w:themeColor="text1"/>
        </w:rPr>
        <w:t xml:space="preserve">Client </w:t>
      </w:r>
      <w:r>
        <w:rPr>
          <w:color w:val="000000" w:themeColor="text1"/>
        </w:rPr>
        <w:t>Administrator: Settings Module View page.</w:t>
      </w:r>
    </w:p>
    <w:p w14:paraId="048AE71C" w14:textId="1BEA76FF" w:rsidR="000944E0" w:rsidRDefault="000944E0" w:rsidP="00606C79">
      <w:pPr>
        <w:pStyle w:val="ListParagraph"/>
        <w:numPr>
          <w:ilvl w:val="0"/>
          <w:numId w:val="3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Performs Business Set-up, </w:t>
      </w:r>
      <w:r w:rsidR="0023135F">
        <w:rPr>
          <w:color w:val="000000" w:themeColor="text1"/>
        </w:rPr>
        <w:t xml:space="preserve">Calendar Set-up, </w:t>
      </w:r>
      <w:r>
        <w:rPr>
          <w:color w:val="000000" w:themeColor="text1"/>
        </w:rPr>
        <w:t xml:space="preserve">Resource Set-up, </w:t>
      </w:r>
      <w:r w:rsidR="006561D8">
        <w:rPr>
          <w:color w:val="000000" w:themeColor="text1"/>
        </w:rPr>
        <w:t xml:space="preserve">and </w:t>
      </w:r>
      <w:r>
        <w:rPr>
          <w:color w:val="000000" w:themeColor="text1"/>
        </w:rPr>
        <w:t>Project Set-up as needed.</w:t>
      </w:r>
    </w:p>
    <w:p w14:paraId="1E0946E6" w14:textId="12520C29" w:rsidR="0059291D" w:rsidRDefault="0059291D" w:rsidP="00606C79">
      <w:pPr>
        <w:pStyle w:val="ListParagraph"/>
        <w:numPr>
          <w:ilvl w:val="0"/>
          <w:numId w:val="3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As soon as the Client Admin </w:t>
      </w:r>
      <w:r w:rsidR="0053430C">
        <w:rPr>
          <w:color w:val="000000" w:themeColor="text1"/>
        </w:rPr>
        <w:t xml:space="preserve">sets up the resources, an email shall be triggered </w:t>
      </w:r>
      <w:r w:rsidR="00ED4D94">
        <w:rPr>
          <w:color w:val="000000" w:themeColor="text1"/>
        </w:rPr>
        <w:t xml:space="preserve">to </w:t>
      </w:r>
      <w:r w:rsidR="0053430C">
        <w:rPr>
          <w:color w:val="000000" w:themeColor="text1"/>
        </w:rPr>
        <w:t>users with the link to application sign-in page.</w:t>
      </w:r>
      <w:r w:rsidR="00ED4D94">
        <w:rPr>
          <w:color w:val="000000" w:themeColor="text1"/>
        </w:rPr>
        <w:t xml:space="preserve"> </w:t>
      </w:r>
    </w:p>
    <w:p w14:paraId="70A92FDF" w14:textId="3ECAE4EC" w:rsidR="00ED4D94" w:rsidRDefault="00ED4D94" w:rsidP="00606C79">
      <w:pPr>
        <w:pStyle w:val="ListParagraph"/>
        <w:numPr>
          <w:ilvl w:val="0"/>
          <w:numId w:val="3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If Client Admin sets up himself as a resource, an alert</w:t>
      </w:r>
      <w:r w:rsidR="00B55223">
        <w:rPr>
          <w:color w:val="000000" w:themeColor="text1"/>
        </w:rPr>
        <w:t>/ pop-up</w:t>
      </w:r>
      <w:r>
        <w:rPr>
          <w:color w:val="000000" w:themeColor="text1"/>
        </w:rPr>
        <w:t xml:space="preserve"> shall be given to Client Admin</w:t>
      </w:r>
      <w:r w:rsidR="00B55223">
        <w:rPr>
          <w:color w:val="000000" w:themeColor="text1"/>
        </w:rPr>
        <w:t xml:space="preserve"> about email being </w:t>
      </w:r>
      <w:r>
        <w:rPr>
          <w:color w:val="000000" w:themeColor="text1"/>
        </w:rPr>
        <w:t>triggered to Client Super Admin. If he proceeds, email shall be triggered to Client Super Admin.</w:t>
      </w:r>
    </w:p>
    <w:p w14:paraId="26E82CF7" w14:textId="4B1ED738" w:rsidR="00ED4D94" w:rsidRDefault="00ED4D94" w:rsidP="00606C79">
      <w:pPr>
        <w:pStyle w:val="ListParagraph"/>
        <w:numPr>
          <w:ilvl w:val="0"/>
          <w:numId w:val="3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Any subsequent changes made by </w:t>
      </w:r>
      <w:r w:rsidR="0010586E">
        <w:rPr>
          <w:color w:val="000000" w:themeColor="text1"/>
        </w:rPr>
        <w:t>Client Admin to his own (as a resource set-up by himself)</w:t>
      </w:r>
      <w:r>
        <w:rPr>
          <w:color w:val="000000" w:themeColor="text1"/>
        </w:rPr>
        <w:t xml:space="preserve"> details, email shall be triggered to Client Super Admin.</w:t>
      </w:r>
    </w:p>
    <w:p w14:paraId="7B0EE202" w14:textId="693F94CB" w:rsidR="00ED4D94" w:rsidRDefault="00ED4D94" w:rsidP="00ED4D94">
      <w:pPr>
        <w:pStyle w:val="ListParagraph"/>
        <w:spacing w:line="360" w:lineRule="auto"/>
        <w:jc w:val="both"/>
        <w:rPr>
          <w:color w:val="000000" w:themeColor="text1"/>
        </w:rPr>
      </w:pPr>
    </w:p>
    <w:p w14:paraId="23D36F75" w14:textId="77777777" w:rsidR="002D5FA3" w:rsidRPr="002D5FA3" w:rsidRDefault="002D5FA3" w:rsidP="00606C79">
      <w:pPr>
        <w:spacing w:line="360" w:lineRule="auto"/>
        <w:ind w:firstLine="360"/>
        <w:jc w:val="both"/>
        <w:rPr>
          <w:color w:val="000000" w:themeColor="text1"/>
        </w:rPr>
      </w:pPr>
      <w:r>
        <w:rPr>
          <w:b/>
          <w:i/>
        </w:rPr>
        <w:t>Requirement 3</w:t>
      </w:r>
      <w:r w:rsidRPr="006E532F">
        <w:rPr>
          <w:b/>
          <w:i/>
        </w:rPr>
        <w:t>:</w:t>
      </w:r>
      <w:r w:rsidR="00C64780">
        <w:rPr>
          <w:b/>
          <w:i/>
        </w:rPr>
        <w:t xml:space="preserve"> Activate/ Deactivate users</w:t>
      </w:r>
    </w:p>
    <w:p w14:paraId="0B139801" w14:textId="77777777" w:rsidR="002D5FA3" w:rsidRPr="002D5FA3" w:rsidRDefault="00613236" w:rsidP="00606C79">
      <w:pPr>
        <w:pStyle w:val="ListParagraph"/>
        <w:numPr>
          <w:ilvl w:val="0"/>
          <w:numId w:val="40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Client admin s</w:t>
      </w:r>
      <w:r w:rsidR="006978B4">
        <w:rPr>
          <w:color w:val="000000" w:themeColor="text1"/>
        </w:rPr>
        <w:t xml:space="preserve">hould be able to </w:t>
      </w:r>
      <w:r>
        <w:rPr>
          <w:color w:val="000000" w:themeColor="text1"/>
        </w:rPr>
        <w:t>activate/ deactivate only users</w:t>
      </w:r>
      <w:r w:rsidR="00C54AFA">
        <w:rPr>
          <w:color w:val="000000" w:themeColor="text1"/>
        </w:rPr>
        <w:t xml:space="preserve"> </w:t>
      </w:r>
      <w:r w:rsidR="00C54AFA" w:rsidRPr="001F32AC">
        <w:rPr>
          <w:color w:val="000000" w:themeColor="text1"/>
        </w:rPr>
        <w:t>(and not other client administrators)</w:t>
      </w:r>
      <w:r w:rsidRPr="001F32AC">
        <w:rPr>
          <w:color w:val="000000" w:themeColor="text1"/>
        </w:rPr>
        <w:t>,</w:t>
      </w:r>
      <w:r>
        <w:rPr>
          <w:color w:val="000000" w:themeColor="text1"/>
        </w:rPr>
        <w:t xml:space="preserve"> from the resource Set-up page.</w:t>
      </w:r>
    </w:p>
    <w:p w14:paraId="77180C2B" w14:textId="31271F12" w:rsidR="00243110" w:rsidRDefault="00F24BAB" w:rsidP="00606C79">
      <w:pPr>
        <w:spacing w:line="360" w:lineRule="auto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5.1.3.4 </w:t>
      </w:r>
      <w:r w:rsidR="005E346D">
        <w:rPr>
          <w:color w:val="2E74B5" w:themeColor="accent1" w:themeShade="BF"/>
        </w:rPr>
        <w:t>Resource</w:t>
      </w:r>
      <w:r w:rsidR="00243110" w:rsidRPr="00DA2E36">
        <w:rPr>
          <w:color w:val="2E74B5" w:themeColor="accent1" w:themeShade="BF"/>
        </w:rPr>
        <w:t>:</w:t>
      </w:r>
    </w:p>
    <w:p w14:paraId="07C038D8" w14:textId="77777777" w:rsidR="00BA5C38" w:rsidRPr="00A00FE0" w:rsidRDefault="00BA5C38" w:rsidP="00606C79">
      <w:pPr>
        <w:spacing w:line="360" w:lineRule="auto"/>
        <w:ind w:firstLine="360"/>
        <w:jc w:val="both"/>
        <w:rPr>
          <w:b/>
          <w:i/>
        </w:rPr>
      </w:pPr>
      <w:r w:rsidRPr="00A00FE0">
        <w:rPr>
          <w:b/>
          <w:i/>
        </w:rPr>
        <w:t>Requirement 1:</w:t>
      </w:r>
    </w:p>
    <w:p w14:paraId="1E4E4C78" w14:textId="1F4F3552" w:rsidR="003836CB" w:rsidRDefault="003836CB" w:rsidP="00606C79">
      <w:pPr>
        <w:pStyle w:val="ListParagraph"/>
        <w:numPr>
          <w:ilvl w:val="0"/>
          <w:numId w:val="37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Once the </w:t>
      </w:r>
      <w:r w:rsidR="005E346D">
        <w:rPr>
          <w:color w:val="000000" w:themeColor="text1"/>
        </w:rPr>
        <w:t>resource</w:t>
      </w:r>
      <w:r>
        <w:rPr>
          <w:color w:val="000000" w:themeColor="text1"/>
        </w:rPr>
        <w:t xml:space="preserve"> clicks the sign-in page’s link received from Resource set-up page, he/she should be directed to sign-in page</w:t>
      </w:r>
    </w:p>
    <w:p w14:paraId="3CE17E3A" w14:textId="77777777" w:rsidR="00BA5C38" w:rsidRDefault="003836CB" w:rsidP="00606C79">
      <w:pPr>
        <w:pStyle w:val="ListParagraph"/>
        <w:numPr>
          <w:ilvl w:val="0"/>
          <w:numId w:val="37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User Name should be the same email ID entered in Resource set-up page by the Client admin by default.</w:t>
      </w:r>
    </w:p>
    <w:p w14:paraId="2973E701" w14:textId="089EA960" w:rsidR="00BA5C38" w:rsidRDefault="005E346D" w:rsidP="00606C79">
      <w:pPr>
        <w:pStyle w:val="ListParagraph"/>
        <w:numPr>
          <w:ilvl w:val="0"/>
          <w:numId w:val="37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Resource</w:t>
      </w:r>
      <w:r w:rsidR="003836CB">
        <w:rPr>
          <w:color w:val="000000" w:themeColor="text1"/>
        </w:rPr>
        <w:t xml:space="preserve"> r</w:t>
      </w:r>
      <w:r w:rsidR="00BA5C38">
        <w:rPr>
          <w:color w:val="000000" w:themeColor="text1"/>
        </w:rPr>
        <w:t>egister</w:t>
      </w:r>
      <w:r w:rsidR="003836CB">
        <w:rPr>
          <w:color w:val="000000" w:themeColor="text1"/>
        </w:rPr>
        <w:t>s himself/herself</w:t>
      </w:r>
      <w:r w:rsidR="00BA5C38">
        <w:rPr>
          <w:color w:val="000000" w:themeColor="text1"/>
        </w:rPr>
        <w:t xml:space="preserve"> by entering a password and confirm password.</w:t>
      </w:r>
    </w:p>
    <w:p w14:paraId="26F08A13" w14:textId="77777777" w:rsidR="00BA5C38" w:rsidRDefault="00BA5C38" w:rsidP="00606C79">
      <w:pPr>
        <w:pStyle w:val="ListParagraph"/>
        <w:numPr>
          <w:ilvl w:val="0"/>
          <w:numId w:val="37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Completes self-Set-up.</w:t>
      </w:r>
    </w:p>
    <w:p w14:paraId="0A513C28" w14:textId="77777777" w:rsidR="004A2627" w:rsidRDefault="004A2627" w:rsidP="00606C79">
      <w:pPr>
        <w:pStyle w:val="ListParagraph"/>
        <w:spacing w:line="360" w:lineRule="auto"/>
        <w:jc w:val="both"/>
        <w:rPr>
          <w:color w:val="000000" w:themeColor="text1"/>
        </w:rPr>
      </w:pPr>
    </w:p>
    <w:p w14:paraId="7EB0CFDE" w14:textId="77777777" w:rsidR="00BA5C38" w:rsidRPr="00EA6BD9" w:rsidRDefault="00BA5C38" w:rsidP="00606C79">
      <w:pPr>
        <w:spacing w:line="360" w:lineRule="auto"/>
        <w:ind w:firstLine="360"/>
        <w:jc w:val="both"/>
        <w:rPr>
          <w:b/>
          <w:i/>
        </w:rPr>
      </w:pPr>
      <w:r w:rsidRPr="00EA6BD9">
        <w:rPr>
          <w:b/>
          <w:i/>
        </w:rPr>
        <w:t>Requirement 2:</w:t>
      </w:r>
      <w:r w:rsidR="0081083A" w:rsidRPr="00EA6BD9">
        <w:rPr>
          <w:b/>
          <w:i/>
        </w:rPr>
        <w:t xml:space="preserve"> Directed to Settings Module View page</w:t>
      </w:r>
    </w:p>
    <w:p w14:paraId="6E8951FF" w14:textId="42FDCE06" w:rsidR="00BA5C38" w:rsidRPr="00DD70A1" w:rsidRDefault="005E346D" w:rsidP="00606C79">
      <w:pPr>
        <w:pStyle w:val="ListParagraph"/>
        <w:numPr>
          <w:ilvl w:val="0"/>
          <w:numId w:val="37"/>
        </w:numPr>
        <w:spacing w:line="360" w:lineRule="auto"/>
        <w:jc w:val="both"/>
        <w:rPr>
          <w:b/>
          <w:i/>
        </w:rPr>
      </w:pPr>
      <w:r>
        <w:t>Resource</w:t>
      </w:r>
      <w:r w:rsidR="004B44EC">
        <w:t xml:space="preserve"> </w:t>
      </w:r>
      <w:r w:rsidR="0081083A">
        <w:t xml:space="preserve">shall be directed </w:t>
      </w:r>
      <w:r w:rsidR="00DD70A1">
        <w:t>to Settings Module view page.</w:t>
      </w:r>
    </w:p>
    <w:p w14:paraId="13CD11D3" w14:textId="77777777" w:rsidR="00DD70A1" w:rsidRPr="00BA5C38" w:rsidRDefault="0081083A" w:rsidP="00606C79">
      <w:pPr>
        <w:pStyle w:val="ListParagraph"/>
        <w:numPr>
          <w:ilvl w:val="0"/>
          <w:numId w:val="37"/>
        </w:numPr>
        <w:spacing w:line="360" w:lineRule="auto"/>
        <w:jc w:val="both"/>
        <w:rPr>
          <w:b/>
          <w:i/>
        </w:rPr>
      </w:pPr>
      <w:r>
        <w:t>M</w:t>
      </w:r>
      <w:r w:rsidR="00DD70A1">
        <w:t>odules</w:t>
      </w:r>
      <w:r w:rsidR="00407491">
        <w:t xml:space="preserve"> shall be dis</w:t>
      </w:r>
      <w:r>
        <w:t>pl</w:t>
      </w:r>
      <w:r w:rsidR="00407491">
        <w:t>a</w:t>
      </w:r>
      <w:r>
        <w:t>yed</w:t>
      </w:r>
      <w:r w:rsidR="00DD70A1">
        <w:t xml:space="preserve"> according to access privileges </w:t>
      </w:r>
      <w:r w:rsidR="007E4661">
        <w:t>previously gran</w:t>
      </w:r>
      <w:r w:rsidR="00407491">
        <w:t>ted in Resource Set-up page by the C</w:t>
      </w:r>
      <w:r w:rsidR="007E4661">
        <w:t>lient Administrator.</w:t>
      </w:r>
    </w:p>
    <w:p w14:paraId="550CDFB6" w14:textId="77777777" w:rsidR="00140A3C" w:rsidRDefault="00140A3C" w:rsidP="00606C79">
      <w:pPr>
        <w:spacing w:line="360" w:lineRule="auto"/>
        <w:rPr>
          <w:color w:val="2E74B5" w:themeColor="accent1" w:themeShade="BF"/>
        </w:rPr>
      </w:pPr>
    </w:p>
    <w:p w14:paraId="63993A4C" w14:textId="77777777" w:rsidR="00BA5C38" w:rsidRDefault="00F24BAB" w:rsidP="00606C79">
      <w:pPr>
        <w:spacing w:line="360" w:lineRule="auto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5.1.4 </w:t>
      </w:r>
      <w:r w:rsidR="00140A3C">
        <w:rPr>
          <w:color w:val="2E74B5" w:themeColor="accent1" w:themeShade="BF"/>
        </w:rPr>
        <w:t>Administrator</w:t>
      </w:r>
      <w:r w:rsidR="00C94A07">
        <w:rPr>
          <w:color w:val="2E74B5" w:themeColor="accent1" w:themeShade="BF"/>
        </w:rPr>
        <w:t>: Business Set-up</w:t>
      </w:r>
    </w:p>
    <w:p w14:paraId="5DB654F2" w14:textId="77777777" w:rsidR="008F2EA6" w:rsidRPr="00606C79" w:rsidRDefault="008F2EA6" w:rsidP="00606C79">
      <w:pPr>
        <w:spacing w:line="360" w:lineRule="auto"/>
        <w:jc w:val="both"/>
      </w:pPr>
      <w:r>
        <w:t>Client Admin shall navigate to Business Set-up page after clicking Business Set-up module in Module view page.</w:t>
      </w:r>
    </w:p>
    <w:p w14:paraId="3E49CE5C" w14:textId="77777777" w:rsidR="00D17612" w:rsidRPr="00A00FE0" w:rsidRDefault="00D17612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>Requirement 1</w:t>
      </w:r>
      <w:r w:rsidRPr="00A00FE0">
        <w:rPr>
          <w:b/>
          <w:i/>
        </w:rPr>
        <w:t>:</w:t>
      </w:r>
      <w:r>
        <w:rPr>
          <w:b/>
          <w:i/>
        </w:rPr>
        <w:t xml:space="preserve"> Company Logo</w:t>
      </w:r>
    </w:p>
    <w:p w14:paraId="3DE710E6" w14:textId="77777777" w:rsidR="00D17612" w:rsidRPr="00EA6BD9" w:rsidRDefault="00D17612" w:rsidP="00606C79">
      <w:pPr>
        <w:pStyle w:val="ListParagraph"/>
        <w:numPr>
          <w:ilvl w:val="0"/>
          <w:numId w:val="47"/>
        </w:numPr>
        <w:spacing w:line="360" w:lineRule="auto"/>
        <w:jc w:val="both"/>
        <w:rPr>
          <w:b/>
          <w:i/>
        </w:rPr>
      </w:pPr>
      <w:r>
        <w:t xml:space="preserve">Client Admin shall </w:t>
      </w:r>
      <w:r w:rsidR="006D3968">
        <w:t>u</w:t>
      </w:r>
      <w:r>
        <w:t>pload their company logo</w:t>
      </w:r>
      <w:r w:rsidR="006D3968">
        <w:t xml:space="preserve"> by clicking Upload Logo button</w:t>
      </w:r>
      <w:r>
        <w:t>.</w:t>
      </w:r>
    </w:p>
    <w:p w14:paraId="069B8AAA" w14:textId="77777777" w:rsidR="00EA6BD9" w:rsidRPr="00D17612" w:rsidRDefault="00EA6BD9" w:rsidP="00606C79">
      <w:pPr>
        <w:pStyle w:val="ListParagraph"/>
        <w:spacing w:line="360" w:lineRule="auto"/>
        <w:ind w:left="1080"/>
        <w:jc w:val="both"/>
        <w:rPr>
          <w:b/>
          <w:i/>
        </w:rPr>
      </w:pPr>
    </w:p>
    <w:p w14:paraId="46E2D9A4" w14:textId="77777777" w:rsidR="00063187" w:rsidRPr="00A00FE0" w:rsidRDefault="00B36312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>Requirement 2</w:t>
      </w:r>
      <w:r w:rsidR="00063187" w:rsidRPr="00A00FE0">
        <w:rPr>
          <w:b/>
          <w:i/>
        </w:rPr>
        <w:t>:</w:t>
      </w:r>
      <w:r w:rsidR="00275E1C">
        <w:rPr>
          <w:b/>
          <w:i/>
        </w:rPr>
        <w:t xml:space="preserve"> Fiscal Year</w:t>
      </w:r>
    </w:p>
    <w:p w14:paraId="2AE6F2F0" w14:textId="77777777" w:rsidR="00140A3C" w:rsidRPr="000F2BC2" w:rsidRDefault="00275E1C" w:rsidP="00606C79">
      <w:pPr>
        <w:pStyle w:val="ListParagraph"/>
        <w:numPr>
          <w:ilvl w:val="0"/>
          <w:numId w:val="45"/>
        </w:numPr>
        <w:spacing w:line="360" w:lineRule="auto"/>
        <w:jc w:val="both"/>
        <w:rPr>
          <w:color w:val="2E74B5" w:themeColor="accent1" w:themeShade="BF"/>
        </w:rPr>
      </w:pPr>
      <w:r>
        <w:t>Client Admin should be able to enter Fiscal year</w:t>
      </w:r>
      <w:r w:rsidR="00B5458D">
        <w:t xml:space="preserve"> (may vary with each company)</w:t>
      </w:r>
      <w:r>
        <w:t xml:space="preserve"> Start Date and End Date </w:t>
      </w:r>
      <w:r w:rsidR="000F2BC2">
        <w:t xml:space="preserve">in the format mm/dd. </w:t>
      </w:r>
    </w:p>
    <w:p w14:paraId="01817A64" w14:textId="77777777" w:rsidR="000F2BC2" w:rsidRDefault="000F2BC2" w:rsidP="00606C79">
      <w:pPr>
        <w:pStyle w:val="ListParagraph"/>
        <w:spacing w:line="360" w:lineRule="auto"/>
        <w:jc w:val="both"/>
      </w:pPr>
      <w:r>
        <w:t>Example: Jan 01- Dec 31.</w:t>
      </w:r>
    </w:p>
    <w:p w14:paraId="1F91C081" w14:textId="77777777" w:rsidR="00B5458D" w:rsidRDefault="00B5458D" w:rsidP="00606C79">
      <w:pPr>
        <w:pStyle w:val="ListParagraph"/>
        <w:spacing w:line="360" w:lineRule="auto"/>
        <w:jc w:val="both"/>
      </w:pPr>
    </w:p>
    <w:p w14:paraId="57B68A86" w14:textId="77777777" w:rsidR="00B5458D" w:rsidRDefault="00B5458D" w:rsidP="00606C79">
      <w:pPr>
        <w:spacing w:line="360" w:lineRule="auto"/>
        <w:ind w:firstLine="360"/>
        <w:jc w:val="both"/>
        <w:rPr>
          <w:b/>
          <w:i/>
        </w:rPr>
      </w:pPr>
      <w:r w:rsidRPr="00A00FE0">
        <w:rPr>
          <w:b/>
          <w:i/>
        </w:rPr>
        <w:t xml:space="preserve">Requirement </w:t>
      </w:r>
      <w:r w:rsidR="00B36312">
        <w:rPr>
          <w:b/>
          <w:i/>
        </w:rPr>
        <w:t>3</w:t>
      </w:r>
      <w:r w:rsidR="004F41FE">
        <w:rPr>
          <w:b/>
          <w:i/>
        </w:rPr>
        <w:t>:</w:t>
      </w:r>
      <w:r>
        <w:rPr>
          <w:b/>
          <w:i/>
        </w:rPr>
        <w:t xml:space="preserve"> Current Year</w:t>
      </w:r>
    </w:p>
    <w:p w14:paraId="2953489E" w14:textId="77777777" w:rsidR="00981A15" w:rsidRPr="00FF3141" w:rsidRDefault="00CA6D0E" w:rsidP="00606C79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  <w:i/>
        </w:rPr>
      </w:pPr>
      <w:r>
        <w:t xml:space="preserve">Client Admin should be able to enter Current year Start Date and End Date in the format </w:t>
      </w:r>
      <w:r w:rsidR="00FF3141">
        <w:t>mm/dd/yyyy.</w:t>
      </w:r>
    </w:p>
    <w:p w14:paraId="783A89C6" w14:textId="77777777" w:rsidR="00FF3141" w:rsidRDefault="00FF3141" w:rsidP="00606C79">
      <w:pPr>
        <w:pStyle w:val="ListParagraph"/>
        <w:spacing w:line="360" w:lineRule="auto"/>
        <w:jc w:val="both"/>
      </w:pPr>
      <w:r w:rsidRPr="00606C79">
        <w:t>Example:</w:t>
      </w:r>
      <w:r>
        <w:t xml:space="preserve"> 01/01/2016-12/31/2016.</w:t>
      </w:r>
    </w:p>
    <w:p w14:paraId="72A96D54" w14:textId="77777777" w:rsidR="004F41FE" w:rsidRDefault="004F41FE" w:rsidP="00606C79">
      <w:pPr>
        <w:pStyle w:val="ListParagraph"/>
        <w:numPr>
          <w:ilvl w:val="0"/>
          <w:numId w:val="45"/>
        </w:numPr>
        <w:spacing w:line="360" w:lineRule="auto"/>
        <w:jc w:val="both"/>
      </w:pPr>
      <w:r>
        <w:t>Quarters are defined by the system based on the dates entered.</w:t>
      </w:r>
    </w:p>
    <w:p w14:paraId="4A024539" w14:textId="77777777" w:rsidR="004F41FE" w:rsidRPr="00606C79" w:rsidRDefault="004F41FE" w:rsidP="00606C79">
      <w:pPr>
        <w:pStyle w:val="ListParagraph"/>
        <w:spacing w:line="360" w:lineRule="auto"/>
        <w:jc w:val="both"/>
      </w:pPr>
    </w:p>
    <w:p w14:paraId="3DD97061" w14:textId="77777777" w:rsidR="004F41FE" w:rsidRDefault="004F41FE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 xml:space="preserve">Requirement </w:t>
      </w:r>
      <w:r w:rsidR="00B36312">
        <w:rPr>
          <w:b/>
          <w:i/>
        </w:rPr>
        <w:t>4</w:t>
      </w:r>
      <w:r w:rsidRPr="00A00FE0">
        <w:rPr>
          <w:b/>
          <w:i/>
        </w:rPr>
        <w:t>:</w:t>
      </w:r>
      <w:r>
        <w:rPr>
          <w:b/>
          <w:i/>
        </w:rPr>
        <w:t xml:space="preserve"> Plan Year</w:t>
      </w:r>
    </w:p>
    <w:p w14:paraId="69B596B0" w14:textId="77777777" w:rsidR="004F41FE" w:rsidRPr="00606C79" w:rsidRDefault="004F41FE" w:rsidP="00606C79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  <w:i/>
        </w:rPr>
      </w:pPr>
      <w:r>
        <w:t>Client Admin should be able to enter Plan year Start Date and End Date in the format mm/dd/yyyy.</w:t>
      </w:r>
    </w:p>
    <w:p w14:paraId="566C92BD" w14:textId="77777777" w:rsidR="004F41FE" w:rsidRDefault="004F41FE" w:rsidP="00606C79">
      <w:pPr>
        <w:pStyle w:val="ListParagraph"/>
        <w:spacing w:line="360" w:lineRule="auto"/>
        <w:jc w:val="both"/>
      </w:pPr>
      <w:r>
        <w:t xml:space="preserve">Example: </w:t>
      </w:r>
      <w:r w:rsidR="004609F9">
        <w:t>01/01/2017-12/31/2017</w:t>
      </w:r>
      <w:r>
        <w:t>.</w:t>
      </w:r>
    </w:p>
    <w:p w14:paraId="38A327A7" w14:textId="77777777" w:rsidR="004F41FE" w:rsidRDefault="004F41FE" w:rsidP="00606C79">
      <w:pPr>
        <w:pStyle w:val="ListParagraph"/>
        <w:numPr>
          <w:ilvl w:val="0"/>
          <w:numId w:val="45"/>
        </w:numPr>
        <w:spacing w:line="360" w:lineRule="auto"/>
        <w:jc w:val="both"/>
      </w:pPr>
      <w:r>
        <w:t>Quarters are defined by the system based on the dates entered.</w:t>
      </w:r>
    </w:p>
    <w:p w14:paraId="41E743AA" w14:textId="77777777" w:rsidR="004609F9" w:rsidRDefault="004609F9" w:rsidP="00606C79">
      <w:pPr>
        <w:spacing w:line="360" w:lineRule="auto"/>
        <w:ind w:left="360"/>
      </w:pPr>
    </w:p>
    <w:p w14:paraId="2BC5FC84" w14:textId="77777777" w:rsidR="004609F9" w:rsidRDefault="004609F9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lastRenderedPageBreak/>
        <w:t xml:space="preserve">Requirement </w:t>
      </w:r>
      <w:r w:rsidR="00B36312">
        <w:rPr>
          <w:b/>
          <w:i/>
        </w:rPr>
        <w:t>5</w:t>
      </w:r>
      <w:r w:rsidRPr="00A00FE0">
        <w:rPr>
          <w:b/>
          <w:i/>
        </w:rPr>
        <w:t>:</w:t>
      </w:r>
      <w:r>
        <w:rPr>
          <w:b/>
          <w:i/>
        </w:rPr>
        <w:t xml:space="preserve"> Plan+1 Year</w:t>
      </w:r>
    </w:p>
    <w:p w14:paraId="6BE5CA99" w14:textId="77777777" w:rsidR="004609F9" w:rsidRDefault="004609F9" w:rsidP="00606C79">
      <w:pPr>
        <w:pStyle w:val="ListParagraph"/>
        <w:numPr>
          <w:ilvl w:val="0"/>
          <w:numId w:val="45"/>
        </w:numPr>
        <w:spacing w:line="360" w:lineRule="auto"/>
        <w:jc w:val="both"/>
      </w:pPr>
      <w:r>
        <w:t>System should populate Plan+1 year based on the plan year entered, in the format mm/dd/yyyy.</w:t>
      </w:r>
    </w:p>
    <w:p w14:paraId="12731E66" w14:textId="77777777" w:rsidR="004609F9" w:rsidRDefault="004609F9" w:rsidP="00606C79">
      <w:pPr>
        <w:pStyle w:val="ListParagraph"/>
        <w:spacing w:line="360" w:lineRule="auto"/>
        <w:jc w:val="both"/>
      </w:pPr>
      <w:r>
        <w:t>Example: 01/01/2018-12/31/2018.</w:t>
      </w:r>
    </w:p>
    <w:p w14:paraId="1DF4EBD4" w14:textId="77777777" w:rsidR="004609F9" w:rsidRDefault="004609F9" w:rsidP="00606C79">
      <w:pPr>
        <w:pStyle w:val="ListParagraph"/>
        <w:numPr>
          <w:ilvl w:val="0"/>
          <w:numId w:val="45"/>
        </w:numPr>
        <w:spacing w:line="360" w:lineRule="auto"/>
        <w:jc w:val="both"/>
      </w:pPr>
      <w:r>
        <w:t>Quarters are defined by the system based on the dates entered.</w:t>
      </w:r>
    </w:p>
    <w:p w14:paraId="510684AB" w14:textId="77777777" w:rsidR="002D4E96" w:rsidRDefault="002D4E96" w:rsidP="00606C79">
      <w:pPr>
        <w:spacing w:line="360" w:lineRule="auto"/>
        <w:ind w:left="360"/>
        <w:jc w:val="both"/>
      </w:pPr>
    </w:p>
    <w:p w14:paraId="124BA6AB" w14:textId="77777777" w:rsidR="002D4E96" w:rsidRDefault="002D4E96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 xml:space="preserve">Requirement </w:t>
      </w:r>
      <w:r w:rsidR="00B36312">
        <w:rPr>
          <w:b/>
          <w:i/>
        </w:rPr>
        <w:t>6</w:t>
      </w:r>
      <w:r w:rsidRPr="00A00FE0">
        <w:rPr>
          <w:b/>
          <w:i/>
        </w:rPr>
        <w:t>:</w:t>
      </w:r>
      <w:r>
        <w:rPr>
          <w:b/>
          <w:i/>
        </w:rPr>
        <w:t xml:space="preserve"> Plan+2 Year</w:t>
      </w:r>
    </w:p>
    <w:p w14:paraId="3E678104" w14:textId="77777777" w:rsidR="002D4E96" w:rsidRDefault="002D4E96" w:rsidP="00606C79">
      <w:pPr>
        <w:pStyle w:val="ListParagraph"/>
        <w:numPr>
          <w:ilvl w:val="0"/>
          <w:numId w:val="45"/>
        </w:numPr>
        <w:spacing w:line="360" w:lineRule="auto"/>
        <w:jc w:val="both"/>
      </w:pPr>
      <w:r>
        <w:t>System should populate Plan+2 year based on the plan year entered, in the format mm/dd/yyyy.</w:t>
      </w:r>
    </w:p>
    <w:p w14:paraId="193253ED" w14:textId="77777777" w:rsidR="002D4E96" w:rsidRDefault="002D4E96" w:rsidP="00606C79">
      <w:pPr>
        <w:pStyle w:val="ListParagraph"/>
        <w:spacing w:line="360" w:lineRule="auto"/>
        <w:jc w:val="both"/>
      </w:pPr>
      <w:r>
        <w:t>Example: 01/01/2019-12/31/2019.</w:t>
      </w:r>
    </w:p>
    <w:p w14:paraId="011C4978" w14:textId="77777777" w:rsidR="002D4E96" w:rsidRDefault="002D4E96" w:rsidP="00606C79">
      <w:pPr>
        <w:pStyle w:val="ListParagraph"/>
        <w:numPr>
          <w:ilvl w:val="0"/>
          <w:numId w:val="45"/>
        </w:numPr>
        <w:spacing w:line="360" w:lineRule="auto"/>
        <w:jc w:val="both"/>
      </w:pPr>
      <w:r>
        <w:t>Quarters are defined by the system based on the dates entered.</w:t>
      </w:r>
    </w:p>
    <w:p w14:paraId="79204BBE" w14:textId="77777777" w:rsidR="002D4E96" w:rsidRDefault="002D4E96" w:rsidP="00606C79">
      <w:pPr>
        <w:spacing w:line="360" w:lineRule="auto"/>
        <w:ind w:left="360"/>
        <w:jc w:val="both"/>
        <w:rPr>
          <w:b/>
          <w:i/>
        </w:rPr>
      </w:pPr>
    </w:p>
    <w:p w14:paraId="6DC619BA" w14:textId="77777777" w:rsidR="00C95F2A" w:rsidRDefault="00C95F2A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 xml:space="preserve">Requirement </w:t>
      </w:r>
      <w:r w:rsidR="00B36312">
        <w:rPr>
          <w:b/>
          <w:i/>
        </w:rPr>
        <w:t>7</w:t>
      </w:r>
      <w:r w:rsidRPr="00A00FE0">
        <w:rPr>
          <w:b/>
          <w:i/>
        </w:rPr>
        <w:t>:</w:t>
      </w:r>
      <w:r>
        <w:rPr>
          <w:b/>
          <w:i/>
        </w:rPr>
        <w:t xml:space="preserve"> </w:t>
      </w:r>
      <w:r w:rsidR="006B462F">
        <w:rPr>
          <w:b/>
          <w:i/>
        </w:rPr>
        <w:t>Business Objectives</w:t>
      </w:r>
    </w:p>
    <w:p w14:paraId="5C7B4073" w14:textId="1D50B4F9" w:rsidR="00C95F2A" w:rsidRDefault="00C95F2A" w:rsidP="00606C79">
      <w:pPr>
        <w:pStyle w:val="ListParagraph"/>
        <w:numPr>
          <w:ilvl w:val="0"/>
          <w:numId w:val="45"/>
        </w:numPr>
        <w:spacing w:line="360" w:lineRule="auto"/>
        <w:jc w:val="both"/>
      </w:pPr>
      <w:r>
        <w:t>Client Admin should be able to enter Business Objectives in Free form text field with maximum 50 characters.</w:t>
      </w:r>
      <w:r w:rsidR="008148B5">
        <w:t xml:space="preserve"> There shall be five fields with place holders.</w:t>
      </w:r>
    </w:p>
    <w:p w14:paraId="3C3B63E3" w14:textId="542B12F8" w:rsidR="008148B5" w:rsidRDefault="008148B5" w:rsidP="00606C79">
      <w:pPr>
        <w:pStyle w:val="ListParagraph"/>
        <w:numPr>
          <w:ilvl w:val="0"/>
          <w:numId w:val="45"/>
        </w:numPr>
        <w:spacing w:line="360" w:lineRule="auto"/>
        <w:jc w:val="both"/>
      </w:pPr>
      <w:r>
        <w:t>Client Admin should be able to edit fields.</w:t>
      </w:r>
    </w:p>
    <w:p w14:paraId="1088EBF6" w14:textId="0EAA6BB9" w:rsidR="00E11791" w:rsidRDefault="00E11791" w:rsidP="00606C79">
      <w:pPr>
        <w:pStyle w:val="ListParagraph"/>
        <w:numPr>
          <w:ilvl w:val="0"/>
          <w:numId w:val="45"/>
        </w:numPr>
        <w:spacing w:line="360" w:lineRule="auto"/>
        <w:jc w:val="both"/>
      </w:pPr>
      <w:r>
        <w:t xml:space="preserve">Client Admin shall </w:t>
      </w:r>
      <w:r w:rsidR="004D1A53">
        <w:t>enter</w:t>
      </w:r>
      <w:r>
        <w:t xml:space="preserve"> another</w:t>
      </w:r>
      <w:r w:rsidR="008148B5">
        <w:t xml:space="preserve"> five </w:t>
      </w:r>
      <w:r w:rsidR="004D1A53">
        <w:t>business objective</w:t>
      </w:r>
      <w:r w:rsidR="008148B5">
        <w:t>s</w:t>
      </w:r>
      <w:r>
        <w:t xml:space="preserve"> by clicking Add </w:t>
      </w:r>
      <w:r w:rsidR="008148B5">
        <w:t xml:space="preserve">More </w:t>
      </w:r>
      <w:r>
        <w:t>button.</w:t>
      </w:r>
      <w:r w:rsidR="008148B5">
        <w:t xml:space="preserve"> Client admin shall add maximum 10 business objectives.</w:t>
      </w:r>
    </w:p>
    <w:p w14:paraId="7AF51B7C" w14:textId="51FB3251" w:rsidR="00D76C6F" w:rsidRDefault="00D76C6F" w:rsidP="00606C79">
      <w:pPr>
        <w:pStyle w:val="ListParagraph"/>
        <w:numPr>
          <w:ilvl w:val="0"/>
          <w:numId w:val="45"/>
        </w:numPr>
        <w:spacing w:line="360" w:lineRule="auto"/>
        <w:jc w:val="both"/>
      </w:pPr>
      <w:r>
        <w:t>Client Admin shall be allowed to enter maximum five business objectives.</w:t>
      </w:r>
    </w:p>
    <w:p w14:paraId="2CC634E7" w14:textId="10F7CDA4" w:rsidR="009F7B37" w:rsidRPr="009F7B37" w:rsidRDefault="009F7B37" w:rsidP="00606C79">
      <w:pPr>
        <w:pStyle w:val="ListParagraph"/>
        <w:numPr>
          <w:ilvl w:val="0"/>
          <w:numId w:val="45"/>
        </w:numPr>
        <w:spacing w:line="360" w:lineRule="auto"/>
        <w:jc w:val="both"/>
      </w:pPr>
      <w:r w:rsidRPr="009F7B37">
        <w:t>Place holders of Business Objectives shall be</w:t>
      </w:r>
      <w:r>
        <w:t xml:space="preserve"> in gray color and as follows</w:t>
      </w:r>
      <w:r w:rsidRPr="009F7B37">
        <w:t>:</w:t>
      </w:r>
    </w:p>
    <w:p w14:paraId="3DB6A79D" w14:textId="01E16706" w:rsidR="009F7B37" w:rsidRPr="009F7B37" w:rsidRDefault="009F7B37" w:rsidP="009F7B37">
      <w:pPr>
        <w:pStyle w:val="ListParagraph"/>
        <w:numPr>
          <w:ilvl w:val="0"/>
          <w:numId w:val="114"/>
        </w:numPr>
        <w:spacing w:line="360" w:lineRule="auto"/>
        <w:jc w:val="both"/>
      </w:pPr>
      <w:r w:rsidRPr="009F7B37">
        <w:t>Operations excellence</w:t>
      </w:r>
    </w:p>
    <w:p w14:paraId="6A063C75" w14:textId="61173AFC" w:rsidR="009F7B37" w:rsidRPr="009F7B37" w:rsidRDefault="009F7B37" w:rsidP="009F7B37">
      <w:pPr>
        <w:pStyle w:val="ListParagraph"/>
        <w:numPr>
          <w:ilvl w:val="0"/>
          <w:numId w:val="114"/>
        </w:numPr>
        <w:spacing w:line="360" w:lineRule="auto"/>
        <w:jc w:val="both"/>
      </w:pPr>
      <w:r w:rsidRPr="009F7B37">
        <w:t>On time delivery</w:t>
      </w:r>
    </w:p>
    <w:p w14:paraId="533EC830" w14:textId="448953DB" w:rsidR="009F7B37" w:rsidRPr="009F7B37" w:rsidRDefault="009F7B37" w:rsidP="009F7B37">
      <w:pPr>
        <w:pStyle w:val="ListParagraph"/>
        <w:numPr>
          <w:ilvl w:val="0"/>
          <w:numId w:val="114"/>
        </w:numPr>
        <w:spacing w:line="360" w:lineRule="auto"/>
        <w:jc w:val="both"/>
      </w:pPr>
      <w:r w:rsidRPr="009F7B37">
        <w:t>Commercial expansion</w:t>
      </w:r>
    </w:p>
    <w:p w14:paraId="34244B2F" w14:textId="43242464" w:rsidR="009F7B37" w:rsidRPr="009F7B37" w:rsidRDefault="009F7B37" w:rsidP="009F7B37">
      <w:pPr>
        <w:pStyle w:val="ListParagraph"/>
        <w:numPr>
          <w:ilvl w:val="0"/>
          <w:numId w:val="114"/>
        </w:numPr>
        <w:spacing w:line="360" w:lineRule="auto"/>
        <w:jc w:val="both"/>
      </w:pPr>
      <w:r w:rsidRPr="009F7B37">
        <w:t>Improved Cash flow</w:t>
      </w:r>
    </w:p>
    <w:p w14:paraId="5C94E9A4" w14:textId="0DE7D4BA" w:rsidR="009F7B37" w:rsidRDefault="009F7B37" w:rsidP="009F7B37">
      <w:pPr>
        <w:pStyle w:val="ListParagraph"/>
        <w:numPr>
          <w:ilvl w:val="0"/>
          <w:numId w:val="114"/>
        </w:numPr>
        <w:spacing w:line="360" w:lineRule="auto"/>
        <w:jc w:val="both"/>
      </w:pPr>
      <w:r w:rsidRPr="009F7B37">
        <w:t>Customer satisfaction</w:t>
      </w:r>
    </w:p>
    <w:p w14:paraId="11D8A942" w14:textId="6F6B9221" w:rsidR="009F7B37" w:rsidRPr="009F7B37" w:rsidRDefault="009F7B37" w:rsidP="009F7B37">
      <w:pPr>
        <w:pStyle w:val="ListParagraph"/>
        <w:numPr>
          <w:ilvl w:val="0"/>
          <w:numId w:val="115"/>
        </w:numPr>
        <w:spacing w:line="360" w:lineRule="auto"/>
        <w:jc w:val="both"/>
      </w:pPr>
      <w:r>
        <w:t>Business Objectives help text shall be “Company-wide goals or objectives as defined by senior management”.</w:t>
      </w:r>
    </w:p>
    <w:p w14:paraId="73E4E777" w14:textId="77777777" w:rsidR="00B10E38" w:rsidRDefault="00B10E38" w:rsidP="00606C79">
      <w:pPr>
        <w:pStyle w:val="ListParagraph"/>
        <w:spacing w:line="360" w:lineRule="auto"/>
        <w:jc w:val="both"/>
      </w:pPr>
    </w:p>
    <w:p w14:paraId="790B9B7B" w14:textId="77777777" w:rsidR="006B462F" w:rsidRDefault="006B462F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 xml:space="preserve">Requirement </w:t>
      </w:r>
      <w:r w:rsidR="00B36312">
        <w:rPr>
          <w:b/>
          <w:i/>
        </w:rPr>
        <w:t>8</w:t>
      </w:r>
      <w:r w:rsidRPr="00A00FE0">
        <w:rPr>
          <w:b/>
          <w:i/>
        </w:rPr>
        <w:t>:</w:t>
      </w:r>
      <w:r>
        <w:rPr>
          <w:b/>
          <w:i/>
        </w:rPr>
        <w:t xml:space="preserve"> Business Unit Names</w:t>
      </w:r>
    </w:p>
    <w:p w14:paraId="002B4D91" w14:textId="77777777" w:rsidR="008F73EA" w:rsidRDefault="003170E2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>Unit Name:</w:t>
      </w:r>
    </w:p>
    <w:p w14:paraId="19FA56D8" w14:textId="058027ED" w:rsidR="003170E2" w:rsidRPr="00571900" w:rsidRDefault="6B7F0FA0" w:rsidP="00571900">
      <w:pPr>
        <w:pStyle w:val="ListParagraph"/>
        <w:numPr>
          <w:ilvl w:val="0"/>
          <w:numId w:val="45"/>
        </w:numPr>
        <w:spacing w:line="360" w:lineRule="auto"/>
        <w:jc w:val="both"/>
      </w:pPr>
      <w:r>
        <w:t>Client Admin should be able to enter Unit Name in Free form text field.</w:t>
      </w:r>
    </w:p>
    <w:p w14:paraId="2B3B6F43" w14:textId="77777777" w:rsidR="003170E2" w:rsidRDefault="6B7F0FA0" w:rsidP="00571900">
      <w:pPr>
        <w:pStyle w:val="ListParagraph"/>
        <w:numPr>
          <w:ilvl w:val="0"/>
          <w:numId w:val="45"/>
        </w:numPr>
        <w:spacing w:line="360" w:lineRule="auto"/>
        <w:jc w:val="both"/>
      </w:pPr>
      <w:r>
        <w:lastRenderedPageBreak/>
        <w:t>Client Admin shall enter another Unit name by clicking Add button.</w:t>
      </w:r>
    </w:p>
    <w:p w14:paraId="1E6ABC7D" w14:textId="5F49CBD3" w:rsidR="6B7F0FA0" w:rsidRDefault="6B7F0FA0" w:rsidP="00571900">
      <w:pPr>
        <w:pStyle w:val="ListParagraph"/>
        <w:numPr>
          <w:ilvl w:val="0"/>
          <w:numId w:val="45"/>
        </w:numPr>
        <w:spacing w:line="360" w:lineRule="auto"/>
        <w:jc w:val="both"/>
      </w:pPr>
      <w:r>
        <w:t>No limit on # of units but limit to 20 characters.</w:t>
      </w:r>
    </w:p>
    <w:p w14:paraId="1E5C93BF" w14:textId="77777777" w:rsidR="003170E2" w:rsidRPr="003170E2" w:rsidRDefault="003170E2" w:rsidP="00606C79">
      <w:pPr>
        <w:pStyle w:val="ListParagraph"/>
        <w:spacing w:line="360" w:lineRule="auto"/>
        <w:jc w:val="both"/>
        <w:rPr>
          <w:b/>
          <w:i/>
        </w:rPr>
      </w:pPr>
    </w:p>
    <w:p w14:paraId="29439DDC" w14:textId="77777777" w:rsidR="003170E2" w:rsidRDefault="003170E2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>Sub-Unit Name</w:t>
      </w:r>
    </w:p>
    <w:p w14:paraId="59A3F42B" w14:textId="77777777" w:rsidR="00004B96" w:rsidRPr="005840C5" w:rsidRDefault="00004B96" w:rsidP="00606C79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  <w:i/>
        </w:rPr>
      </w:pPr>
      <w:r>
        <w:t xml:space="preserve">Client Admin should be able to enter </w:t>
      </w:r>
      <w:r w:rsidR="00B539FF">
        <w:t>Sub-</w:t>
      </w:r>
      <w:r>
        <w:t>Unit Name in Free form text field with maximum 50 characters.</w:t>
      </w:r>
    </w:p>
    <w:p w14:paraId="1C87CC82" w14:textId="77777777" w:rsidR="00436787" w:rsidRDefault="6B7F0FA0" w:rsidP="00606C79">
      <w:pPr>
        <w:pStyle w:val="ListParagraph"/>
        <w:numPr>
          <w:ilvl w:val="0"/>
          <w:numId w:val="45"/>
        </w:numPr>
        <w:spacing w:line="360" w:lineRule="auto"/>
        <w:jc w:val="both"/>
      </w:pPr>
      <w:r>
        <w:t>Client Admin shall enter another Sub-Unit name by clicking Add button.</w:t>
      </w:r>
    </w:p>
    <w:p w14:paraId="3D6D1835" w14:textId="571D9393" w:rsidR="6B7F0FA0" w:rsidRDefault="6B7F0FA0" w:rsidP="6B7F0FA0">
      <w:pPr>
        <w:numPr>
          <w:ilvl w:val="0"/>
          <w:numId w:val="55"/>
        </w:numPr>
        <w:spacing w:line="360" w:lineRule="auto"/>
        <w:jc w:val="both"/>
      </w:pPr>
      <w:r>
        <w:t>No limit on # of sub-units but limit to 20 characters.</w:t>
      </w:r>
    </w:p>
    <w:p w14:paraId="0441AEF4" w14:textId="77777777" w:rsidR="001E1AAA" w:rsidRDefault="001E1AAA" w:rsidP="00606C79">
      <w:pPr>
        <w:spacing w:line="360" w:lineRule="auto"/>
        <w:ind w:left="360"/>
        <w:jc w:val="both"/>
        <w:rPr>
          <w:b/>
          <w:i/>
        </w:rPr>
      </w:pPr>
    </w:p>
    <w:p w14:paraId="335D0D7A" w14:textId="77777777" w:rsidR="00F5394D" w:rsidRDefault="00FB3169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 xml:space="preserve">Requirement </w:t>
      </w:r>
      <w:r w:rsidR="001E1AAA">
        <w:rPr>
          <w:b/>
          <w:i/>
        </w:rPr>
        <w:t>10</w:t>
      </w:r>
      <w:r w:rsidRPr="00A00FE0">
        <w:rPr>
          <w:b/>
          <w:i/>
        </w:rPr>
        <w:t>:</w:t>
      </w:r>
      <w:r>
        <w:rPr>
          <w:b/>
          <w:i/>
        </w:rPr>
        <w:t xml:space="preserve"> Business Locations</w:t>
      </w:r>
    </w:p>
    <w:p w14:paraId="4DC4C38D" w14:textId="77777777" w:rsidR="00F0530D" w:rsidRPr="00F5394D" w:rsidRDefault="00F0530D" w:rsidP="00606C79">
      <w:pPr>
        <w:pStyle w:val="ListParagraph"/>
        <w:numPr>
          <w:ilvl w:val="0"/>
          <w:numId w:val="53"/>
        </w:numPr>
        <w:spacing w:line="360" w:lineRule="auto"/>
        <w:jc w:val="both"/>
        <w:rPr>
          <w:b/>
          <w:i/>
        </w:rPr>
      </w:pPr>
      <w:r>
        <w:t xml:space="preserve">Client Admin shall enter Region in Free form text field with maximum 50 characters. </w:t>
      </w:r>
    </w:p>
    <w:p w14:paraId="0F85AF11" w14:textId="33888825" w:rsidR="00F0530D" w:rsidRPr="00B32559" w:rsidRDefault="6B7F0FA0" w:rsidP="6B7F0FA0">
      <w:pPr>
        <w:pStyle w:val="ListParagraph"/>
        <w:numPr>
          <w:ilvl w:val="0"/>
          <w:numId w:val="46"/>
        </w:numPr>
        <w:spacing w:line="360" w:lineRule="auto"/>
        <w:jc w:val="both"/>
        <w:rPr>
          <w:b/>
          <w:bCs/>
          <w:i/>
          <w:iCs/>
        </w:rPr>
      </w:pPr>
      <w:r>
        <w:t xml:space="preserve">Client Admin shall select Country, State, City/ </w:t>
      </w:r>
      <w:r w:rsidRPr="6B7F0FA0">
        <w:rPr>
          <w:rFonts w:eastAsia="Calibri" w:cs="Calibri"/>
        </w:rPr>
        <w:t>enter</w:t>
      </w:r>
      <w:r>
        <w:t xml:space="preserve"> Free form text field if not available in the drop-down with maximum 25 characters. </w:t>
      </w:r>
    </w:p>
    <w:p w14:paraId="72DF3900" w14:textId="793023AA" w:rsidR="00F0530D" w:rsidRPr="004D1A53" w:rsidRDefault="00F0530D" w:rsidP="00606C79">
      <w:pPr>
        <w:pStyle w:val="ListParagraph"/>
        <w:numPr>
          <w:ilvl w:val="0"/>
          <w:numId w:val="46"/>
        </w:numPr>
        <w:spacing w:line="360" w:lineRule="auto"/>
        <w:jc w:val="both"/>
        <w:rPr>
          <w:b/>
          <w:i/>
        </w:rPr>
      </w:pPr>
      <w:r>
        <w:t>System shall auto complete Region, Country</w:t>
      </w:r>
      <w:r w:rsidR="001F5401">
        <w:t>, State</w:t>
      </w:r>
      <w:r>
        <w:t xml:space="preserve"> and City fields based on previous entries.</w:t>
      </w:r>
    </w:p>
    <w:p w14:paraId="6B9A769F" w14:textId="755AEC22" w:rsidR="00F0530D" w:rsidRDefault="00F0530D" w:rsidP="00606C79">
      <w:pPr>
        <w:pStyle w:val="ListParagraph"/>
        <w:numPr>
          <w:ilvl w:val="0"/>
          <w:numId w:val="46"/>
        </w:numPr>
        <w:spacing w:line="360" w:lineRule="auto"/>
        <w:jc w:val="both"/>
      </w:pPr>
      <w:r>
        <w:t>Client Admin shall enter another Region, Country</w:t>
      </w:r>
      <w:r w:rsidR="001F5401">
        <w:t>, State</w:t>
      </w:r>
      <w:r>
        <w:t xml:space="preserve"> and City by clicking Add button.</w:t>
      </w:r>
    </w:p>
    <w:p w14:paraId="3D3AF362" w14:textId="77777777" w:rsidR="004D1A53" w:rsidRPr="00606C79" w:rsidRDefault="004D1A53" w:rsidP="00606C79">
      <w:pPr>
        <w:spacing w:line="360" w:lineRule="auto"/>
        <w:jc w:val="both"/>
        <w:rPr>
          <w:b/>
          <w:i/>
        </w:rPr>
      </w:pPr>
    </w:p>
    <w:p w14:paraId="33E4A96A" w14:textId="77777777" w:rsidR="00F96CD0" w:rsidRDefault="00F96CD0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      </w:t>
      </w:r>
      <w:r w:rsidRPr="00F96CD0">
        <w:rPr>
          <w:b/>
          <w:i/>
        </w:rPr>
        <w:t>Requirement 1</w:t>
      </w:r>
      <w:r>
        <w:rPr>
          <w:b/>
          <w:i/>
        </w:rPr>
        <w:t>1</w:t>
      </w:r>
      <w:r w:rsidRPr="00F96CD0">
        <w:rPr>
          <w:b/>
          <w:i/>
        </w:rPr>
        <w:t xml:space="preserve">: </w:t>
      </w:r>
      <w:r w:rsidR="00F666B3">
        <w:rPr>
          <w:b/>
          <w:i/>
        </w:rPr>
        <w:t>Risk Rating</w:t>
      </w:r>
    </w:p>
    <w:p w14:paraId="460DA837" w14:textId="77777777" w:rsidR="00F96CD0" w:rsidRPr="004911C8" w:rsidRDefault="00645F7E" w:rsidP="00606C79">
      <w:pPr>
        <w:pStyle w:val="ListParagraph"/>
        <w:numPr>
          <w:ilvl w:val="0"/>
          <w:numId w:val="51"/>
        </w:numPr>
        <w:spacing w:line="360" w:lineRule="auto"/>
        <w:jc w:val="both"/>
        <w:rPr>
          <w:b/>
          <w:i/>
        </w:rPr>
      </w:pPr>
      <w:r>
        <w:t xml:space="preserve">Client Admin shall </w:t>
      </w:r>
      <w:r w:rsidRPr="00F24BAB">
        <w:t>enter</w:t>
      </w:r>
      <w:r>
        <w:t xml:space="preserve"> Risk rating in </w:t>
      </w:r>
      <w:r w:rsidR="004E0EF4">
        <w:t>Free form text field</w:t>
      </w:r>
      <w:r>
        <w:t xml:space="preserve"> with maximum 50 characters.</w:t>
      </w:r>
    </w:p>
    <w:p w14:paraId="650BF866" w14:textId="77777777" w:rsidR="008148B5" w:rsidRPr="008148B5" w:rsidRDefault="004911C8" w:rsidP="00606C79">
      <w:pPr>
        <w:pStyle w:val="ListParagraph"/>
        <w:numPr>
          <w:ilvl w:val="0"/>
          <w:numId w:val="51"/>
        </w:numPr>
        <w:spacing w:line="360" w:lineRule="auto"/>
        <w:jc w:val="both"/>
        <w:rPr>
          <w:b/>
          <w:i/>
        </w:rPr>
      </w:pPr>
      <w:r w:rsidRPr="00F24BAB">
        <w:t xml:space="preserve">Client Admin should be provided with five </w:t>
      </w:r>
      <w:r w:rsidR="004E0EF4" w:rsidRPr="00F24BAB">
        <w:t>Free form text field</w:t>
      </w:r>
      <w:r w:rsidRPr="00F24BAB">
        <w:t xml:space="preserve">s with maximum 50 characters to enter five different </w:t>
      </w:r>
      <w:r w:rsidR="005A6398" w:rsidRPr="00F24BAB">
        <w:t>risk ratings</w:t>
      </w:r>
      <w:r w:rsidR="008148B5">
        <w:t>.</w:t>
      </w:r>
    </w:p>
    <w:p w14:paraId="2CA20E55" w14:textId="24112009" w:rsidR="004911C8" w:rsidRPr="007A21DC" w:rsidRDefault="006D5740" w:rsidP="00606C79">
      <w:pPr>
        <w:pStyle w:val="ListParagraph"/>
        <w:numPr>
          <w:ilvl w:val="0"/>
          <w:numId w:val="51"/>
        </w:numPr>
        <w:spacing w:line="360" w:lineRule="auto"/>
        <w:jc w:val="both"/>
        <w:rPr>
          <w:b/>
          <w:i/>
        </w:rPr>
      </w:pPr>
      <w:r>
        <w:t>Help text</w:t>
      </w:r>
      <w:bookmarkStart w:id="45" w:name="_GoBack"/>
      <w:bookmarkEnd w:id="45"/>
      <w:r w:rsidR="00A12E6B">
        <w:t xml:space="preserve"> </w:t>
      </w:r>
      <w:r w:rsidR="008148B5">
        <w:t>shall be</w:t>
      </w:r>
      <w:r w:rsidR="005A6398" w:rsidRPr="00F24BAB">
        <w:t xml:space="preserve"> </w:t>
      </w:r>
      <w:r w:rsidR="008148B5">
        <w:t xml:space="preserve">“Ex: Systemic, </w:t>
      </w:r>
      <w:r w:rsidR="005A6398" w:rsidRPr="00F24BAB">
        <w:t xml:space="preserve">Critical, </w:t>
      </w:r>
      <w:r w:rsidR="008148B5">
        <w:t xml:space="preserve">High, </w:t>
      </w:r>
      <w:r w:rsidR="005A6398" w:rsidRPr="00F24BAB">
        <w:t xml:space="preserve">Medium, </w:t>
      </w:r>
      <w:r w:rsidR="005A74C5" w:rsidRPr="00F24BAB">
        <w:t>Low</w:t>
      </w:r>
      <w:r w:rsidR="005A6398" w:rsidRPr="00F24BAB">
        <w:t xml:space="preserve"> </w:t>
      </w:r>
      <w:r w:rsidR="008148B5">
        <w:t xml:space="preserve">and </w:t>
      </w:r>
      <w:r w:rsidR="005A6398" w:rsidRPr="00F24BAB">
        <w:t>etc.</w:t>
      </w:r>
      <w:r w:rsidR="008148B5">
        <w:t>”.</w:t>
      </w:r>
    </w:p>
    <w:p w14:paraId="7F1149FF" w14:textId="0F9DC764" w:rsidR="007A21DC" w:rsidRDefault="007A21DC" w:rsidP="007A21DC">
      <w:pPr>
        <w:spacing w:line="360" w:lineRule="auto"/>
        <w:ind w:left="360"/>
        <w:jc w:val="both"/>
        <w:rPr>
          <w:b/>
          <w:i/>
        </w:rPr>
      </w:pPr>
      <w:r w:rsidRPr="002E3FBC">
        <w:rPr>
          <w:b/>
          <w:i/>
          <w:highlight w:val="yellow"/>
        </w:rPr>
        <w:t>Requirement 12: Phases</w:t>
      </w:r>
    </w:p>
    <w:p w14:paraId="32F6FD94" w14:textId="5E0038BF" w:rsidR="007A21DC" w:rsidRPr="000D7712" w:rsidRDefault="007A21DC" w:rsidP="007A21DC">
      <w:pPr>
        <w:pStyle w:val="ListParagraph"/>
        <w:numPr>
          <w:ilvl w:val="0"/>
          <w:numId w:val="112"/>
        </w:numPr>
        <w:spacing w:line="360" w:lineRule="auto"/>
        <w:jc w:val="both"/>
        <w:rPr>
          <w:b/>
          <w:i/>
        </w:rPr>
      </w:pPr>
      <w:r>
        <w:t>Client Admin shall enter</w:t>
      </w:r>
      <w:r w:rsidR="00370684">
        <w:t>/ edit</w:t>
      </w:r>
      <w:r>
        <w:t xml:space="preserve"> phase </w:t>
      </w:r>
      <w:r w:rsidR="000D7712">
        <w:t>names.</w:t>
      </w:r>
    </w:p>
    <w:p w14:paraId="6E6726A7" w14:textId="417005EE" w:rsidR="000D7712" w:rsidRDefault="000D7712" w:rsidP="000D7712">
      <w:pPr>
        <w:pStyle w:val="ListParagraph"/>
        <w:numPr>
          <w:ilvl w:val="0"/>
          <w:numId w:val="112"/>
        </w:numPr>
        <w:spacing w:line="360" w:lineRule="auto"/>
        <w:jc w:val="both"/>
        <w:rPr>
          <w:b/>
          <w:bCs/>
          <w:i/>
          <w:iCs/>
        </w:rPr>
      </w:pPr>
      <w:r>
        <w:t>There are</w:t>
      </w:r>
      <w:r>
        <w:t xml:space="preserve"> different phases like Travel, Planning, Field-Work, Documentation, Draft Report Writing, Report Review, Final Report issue and so on. </w:t>
      </w:r>
      <w:r>
        <w:rPr>
          <w:rFonts w:eastAsia="Calibri" w:cs="Calibri"/>
        </w:rPr>
        <w:t>Five phase names shall be</w:t>
      </w:r>
      <w:r w:rsidRPr="6B7F0FA0">
        <w:rPr>
          <w:rFonts w:eastAsia="Calibri" w:cs="Calibri"/>
        </w:rPr>
        <w:t xml:space="preserve"> suggested in grey letters but can be changed by Client Admin.  </w:t>
      </w:r>
    </w:p>
    <w:p w14:paraId="0642BB06" w14:textId="77777777" w:rsidR="000D7712" w:rsidRDefault="000D7712" w:rsidP="000D7712">
      <w:pPr>
        <w:pStyle w:val="ListParagraph"/>
        <w:numPr>
          <w:ilvl w:val="0"/>
          <w:numId w:val="112"/>
        </w:numPr>
        <w:spacing w:line="360" w:lineRule="auto"/>
        <w:jc w:val="both"/>
        <w:rPr>
          <w:b/>
          <w:bCs/>
          <w:i/>
          <w:iCs/>
        </w:rPr>
      </w:pPr>
      <w:r>
        <w:t>Client Admin should be able to add additional Phases by clicking Add button if necessary. Maximum Phases allowed: 10 including the default 5.</w:t>
      </w:r>
    </w:p>
    <w:p w14:paraId="490D8D73" w14:textId="77777777" w:rsidR="000D7712" w:rsidRPr="00606C79" w:rsidRDefault="000D7712" w:rsidP="000D7712">
      <w:pPr>
        <w:pStyle w:val="ListParagraph"/>
        <w:numPr>
          <w:ilvl w:val="0"/>
          <w:numId w:val="112"/>
        </w:numPr>
        <w:spacing w:line="360" w:lineRule="auto"/>
        <w:jc w:val="both"/>
        <w:rPr>
          <w:b/>
          <w:i/>
        </w:rPr>
      </w:pPr>
      <w:r>
        <w:t>All phases should be editable by clicking Edit button.</w:t>
      </w:r>
    </w:p>
    <w:p w14:paraId="27F85E6E" w14:textId="77777777" w:rsidR="000D7712" w:rsidRPr="00606C79" w:rsidRDefault="000D7712" w:rsidP="000D7712">
      <w:pPr>
        <w:pStyle w:val="ListParagraph"/>
        <w:numPr>
          <w:ilvl w:val="0"/>
          <w:numId w:val="112"/>
        </w:numPr>
        <w:spacing w:line="360" w:lineRule="auto"/>
        <w:jc w:val="both"/>
        <w:rPr>
          <w:b/>
          <w:i/>
        </w:rPr>
      </w:pPr>
      <w:r>
        <w:t>Unused phases shall disappear.</w:t>
      </w:r>
    </w:p>
    <w:p w14:paraId="7E4B59C7" w14:textId="77777777" w:rsidR="000D7712" w:rsidRPr="00606C79" w:rsidRDefault="000D7712" w:rsidP="000D7712">
      <w:pPr>
        <w:pStyle w:val="ListParagraph"/>
        <w:numPr>
          <w:ilvl w:val="0"/>
          <w:numId w:val="112"/>
        </w:numPr>
        <w:spacing w:line="360" w:lineRule="auto"/>
        <w:jc w:val="both"/>
        <w:rPr>
          <w:b/>
          <w:i/>
        </w:rPr>
      </w:pPr>
      <w:r>
        <w:lastRenderedPageBreak/>
        <w:t>Every phase should have hours, even zero hours.</w:t>
      </w:r>
    </w:p>
    <w:p w14:paraId="6807154E" w14:textId="0D29F581" w:rsidR="004A2627" w:rsidRPr="00F24BAB" w:rsidRDefault="007A21DC" w:rsidP="00606C79">
      <w:pPr>
        <w:spacing w:line="360" w:lineRule="auto"/>
        <w:ind w:firstLine="360"/>
        <w:jc w:val="both"/>
        <w:rPr>
          <w:color w:val="2E74B5" w:themeColor="accent1" w:themeShade="BF"/>
        </w:rPr>
      </w:pPr>
      <w:r>
        <w:rPr>
          <w:b/>
          <w:i/>
        </w:rPr>
        <w:t>Requirement 13</w:t>
      </w:r>
      <w:r w:rsidR="0070608A" w:rsidRPr="00F24BAB">
        <w:rPr>
          <w:b/>
          <w:i/>
        </w:rPr>
        <w:t xml:space="preserve">: </w:t>
      </w:r>
      <w:r w:rsidR="000768AF" w:rsidRPr="00F24BAB">
        <w:rPr>
          <w:b/>
          <w:i/>
        </w:rPr>
        <w:t xml:space="preserve">Accept </w:t>
      </w:r>
    </w:p>
    <w:p w14:paraId="6927151C" w14:textId="77777777" w:rsidR="00936D7F" w:rsidRPr="00F24BAB" w:rsidRDefault="001B6606" w:rsidP="005A74C5">
      <w:pPr>
        <w:pStyle w:val="ListParagraph"/>
        <w:numPr>
          <w:ilvl w:val="0"/>
          <w:numId w:val="51"/>
        </w:numPr>
        <w:spacing w:line="360" w:lineRule="auto"/>
        <w:jc w:val="both"/>
        <w:rPr>
          <w:color w:val="2E74B5" w:themeColor="accent1" w:themeShade="BF"/>
        </w:rPr>
      </w:pPr>
      <w:r w:rsidRPr="00F24BAB">
        <w:t>Client Admin shall click Accept button and store entered details</w:t>
      </w:r>
      <w:r w:rsidR="0072301B" w:rsidRPr="00F24BAB">
        <w:t>/ Set-up Business</w:t>
      </w:r>
      <w:r w:rsidRPr="00F24BAB">
        <w:t xml:space="preserve">. </w:t>
      </w:r>
    </w:p>
    <w:p w14:paraId="51261BE6" w14:textId="77777777" w:rsidR="00E71A12" w:rsidRDefault="00E71A12" w:rsidP="00606C79">
      <w:pPr>
        <w:tabs>
          <w:tab w:val="center" w:pos="5040"/>
        </w:tabs>
        <w:spacing w:line="360" w:lineRule="auto"/>
        <w:jc w:val="both"/>
        <w:rPr>
          <w:color w:val="2E74B5" w:themeColor="accent1" w:themeShade="BF"/>
        </w:rPr>
      </w:pPr>
    </w:p>
    <w:p w14:paraId="3FC1691E" w14:textId="77777777" w:rsidR="00703410" w:rsidRPr="00F24BAB" w:rsidRDefault="00F24BAB" w:rsidP="00606C79">
      <w:pPr>
        <w:tabs>
          <w:tab w:val="center" w:pos="5040"/>
        </w:tabs>
        <w:spacing w:line="360" w:lineRule="auto"/>
        <w:jc w:val="both"/>
        <w:rPr>
          <w:color w:val="2E74B5" w:themeColor="accent1" w:themeShade="BF"/>
        </w:rPr>
      </w:pPr>
      <w:r w:rsidRPr="00F24BAB">
        <w:rPr>
          <w:color w:val="2E74B5" w:themeColor="accent1" w:themeShade="BF"/>
        </w:rPr>
        <w:t xml:space="preserve">5.1.5 </w:t>
      </w:r>
      <w:r w:rsidR="00573533" w:rsidRPr="00F24BAB">
        <w:rPr>
          <w:color w:val="2E74B5" w:themeColor="accent1" w:themeShade="BF"/>
        </w:rPr>
        <w:t>Administrator: Calendar Set-up</w:t>
      </w:r>
      <w:r w:rsidR="00E927C9" w:rsidRPr="00F24BAB">
        <w:rPr>
          <w:color w:val="2E74B5" w:themeColor="accent1" w:themeShade="BF"/>
        </w:rPr>
        <w:tab/>
      </w:r>
    </w:p>
    <w:p w14:paraId="6D4349B0" w14:textId="77777777" w:rsidR="004E0854" w:rsidRPr="00F24BAB" w:rsidRDefault="004E0854" w:rsidP="004E0854">
      <w:pPr>
        <w:pStyle w:val="ListParagraph"/>
        <w:numPr>
          <w:ilvl w:val="0"/>
          <w:numId w:val="57"/>
        </w:numPr>
        <w:spacing w:line="360" w:lineRule="auto"/>
        <w:jc w:val="both"/>
      </w:pPr>
      <w:r w:rsidRPr="00F24BAB">
        <w:t xml:space="preserve">Client Admin shall navigate to Calendar Set-up page after clicking Calendar Set-up. </w:t>
      </w:r>
    </w:p>
    <w:p w14:paraId="2B9B6A3B" w14:textId="77777777" w:rsidR="00573533" w:rsidRPr="00F24BAB" w:rsidRDefault="004E0854" w:rsidP="00606C79">
      <w:pPr>
        <w:pStyle w:val="ListParagraph"/>
        <w:numPr>
          <w:ilvl w:val="0"/>
          <w:numId w:val="57"/>
        </w:numPr>
        <w:spacing w:line="360" w:lineRule="auto"/>
        <w:jc w:val="both"/>
      </w:pPr>
      <w:r w:rsidRPr="00F24BAB">
        <w:t>Client Admin shall be able to Set-up differ</w:t>
      </w:r>
      <w:r w:rsidR="00202E69" w:rsidRPr="00F24BAB">
        <w:t>ent Countries/ regions default c</w:t>
      </w:r>
      <w:r w:rsidRPr="00F24BAB">
        <w:t>alendars in Calendar Set-up.</w:t>
      </w:r>
    </w:p>
    <w:p w14:paraId="483409A5" w14:textId="77777777" w:rsidR="00B61D81" w:rsidRPr="00F24BAB" w:rsidRDefault="00B61D81" w:rsidP="00B61D81">
      <w:pPr>
        <w:spacing w:line="360" w:lineRule="auto"/>
        <w:rPr>
          <w:color w:val="2E74B5" w:themeColor="accent1" w:themeShade="BF"/>
        </w:rPr>
      </w:pPr>
    </w:p>
    <w:p w14:paraId="2DB085B7" w14:textId="77777777" w:rsidR="00DA6503" w:rsidRDefault="00F24BAB" w:rsidP="00606C79">
      <w:pPr>
        <w:spacing w:line="36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5.1.6 </w:t>
      </w:r>
      <w:r w:rsidR="0032309A" w:rsidRPr="00F24BAB">
        <w:rPr>
          <w:color w:val="2E74B5" w:themeColor="accent1" w:themeShade="BF"/>
        </w:rPr>
        <w:t xml:space="preserve">Administrator: </w:t>
      </w:r>
      <w:r w:rsidR="00DA6503" w:rsidRPr="00F24BAB">
        <w:rPr>
          <w:color w:val="2E74B5" w:themeColor="accent1" w:themeShade="BF"/>
        </w:rPr>
        <w:t>Resource Set-up</w:t>
      </w:r>
    </w:p>
    <w:p w14:paraId="29CAA978" w14:textId="6BF24F3A" w:rsidR="00C86E91" w:rsidRDefault="008F2EA6" w:rsidP="00606C79">
      <w:pPr>
        <w:pStyle w:val="ListParagraph"/>
        <w:numPr>
          <w:ilvl w:val="0"/>
          <w:numId w:val="57"/>
        </w:numPr>
        <w:spacing w:line="360" w:lineRule="auto"/>
        <w:jc w:val="both"/>
      </w:pPr>
      <w:r>
        <w:t xml:space="preserve">Client Admin shall navigate to Resource Set-up page after </w:t>
      </w:r>
      <w:r w:rsidR="00C86E91">
        <w:t>clicking Add button in the list of resources page</w:t>
      </w:r>
      <w:r w:rsidR="00CD4223">
        <w:t xml:space="preserve"> to Set-up a </w:t>
      </w:r>
      <w:r w:rsidR="00DB374C">
        <w:t>Resource</w:t>
      </w:r>
      <w:r w:rsidR="00C86E91">
        <w:t>.</w:t>
      </w:r>
    </w:p>
    <w:p w14:paraId="49D66698" w14:textId="4C7D3A60" w:rsidR="009C0FE3" w:rsidRDefault="009C0FE3" w:rsidP="00606C79">
      <w:pPr>
        <w:pStyle w:val="ListParagraph"/>
        <w:numPr>
          <w:ilvl w:val="0"/>
          <w:numId w:val="57"/>
        </w:numPr>
        <w:spacing w:line="360" w:lineRule="auto"/>
        <w:jc w:val="both"/>
      </w:pPr>
      <w:r>
        <w:t>Activate/ Deactivate button shall be displayed next to a resource name in the list of resources’ page.</w:t>
      </w:r>
    </w:p>
    <w:p w14:paraId="08612EA5" w14:textId="77777777" w:rsidR="0055298E" w:rsidRDefault="0055298E" w:rsidP="00606C79">
      <w:pPr>
        <w:pStyle w:val="ListParagraph"/>
        <w:numPr>
          <w:ilvl w:val="0"/>
          <w:numId w:val="57"/>
        </w:numPr>
        <w:spacing w:line="360" w:lineRule="auto"/>
        <w:jc w:val="both"/>
      </w:pPr>
      <w:r>
        <w:t>Company logo shall be displayed on the left side, in the top of the page.</w:t>
      </w:r>
    </w:p>
    <w:p w14:paraId="31CBA6C6" w14:textId="331524C5" w:rsidR="00203BE0" w:rsidRPr="003953CD" w:rsidRDefault="00203BE0" w:rsidP="00606C79">
      <w:pPr>
        <w:pStyle w:val="ListParagraph"/>
        <w:numPr>
          <w:ilvl w:val="0"/>
          <w:numId w:val="57"/>
        </w:numPr>
        <w:spacing w:line="360" w:lineRule="auto"/>
        <w:jc w:val="both"/>
      </w:pPr>
      <w:r>
        <w:t>Fields like Title, Region</w:t>
      </w:r>
      <w:r w:rsidR="00D502B0">
        <w:t xml:space="preserve">, Country, </w:t>
      </w:r>
      <w:r w:rsidR="001F5401">
        <w:t xml:space="preserve">State, </w:t>
      </w:r>
      <w:r w:rsidR="00D502B0">
        <w:t>City, Manager and Consulting Firm name</w:t>
      </w:r>
      <w:r>
        <w:t xml:space="preserve"> should be provided with auto-complete feature. System shall memorize details previously entered. </w:t>
      </w:r>
    </w:p>
    <w:p w14:paraId="7B3B4A12" w14:textId="77777777" w:rsidR="008F2EA6" w:rsidRDefault="008F2EA6" w:rsidP="00606C79">
      <w:pPr>
        <w:spacing w:line="360" w:lineRule="auto"/>
        <w:jc w:val="both"/>
        <w:rPr>
          <w:color w:val="2E74B5" w:themeColor="accent1" w:themeShade="BF"/>
        </w:rPr>
      </w:pPr>
    </w:p>
    <w:p w14:paraId="18CA5CA8" w14:textId="77777777" w:rsidR="00703410" w:rsidRDefault="00EC4CE7" w:rsidP="00606C79">
      <w:pPr>
        <w:spacing w:line="360" w:lineRule="auto"/>
        <w:jc w:val="both"/>
        <w:rPr>
          <w:b/>
          <w:i/>
        </w:rPr>
      </w:pPr>
      <w:r w:rsidRPr="00F96CD0">
        <w:rPr>
          <w:b/>
          <w:i/>
        </w:rPr>
        <w:t>Requirement 1</w:t>
      </w:r>
      <w:r>
        <w:rPr>
          <w:b/>
          <w:i/>
        </w:rPr>
        <w:t xml:space="preserve">: </w:t>
      </w:r>
      <w:r w:rsidR="00F0530D">
        <w:rPr>
          <w:b/>
          <w:i/>
        </w:rPr>
        <w:t xml:space="preserve">Resource </w:t>
      </w:r>
      <w:r w:rsidR="00B07D94">
        <w:rPr>
          <w:b/>
          <w:i/>
        </w:rPr>
        <w:t>Name</w:t>
      </w:r>
    </w:p>
    <w:p w14:paraId="7D456E49" w14:textId="77777777" w:rsidR="00F0530D" w:rsidRPr="00606C79" w:rsidRDefault="00E51442" w:rsidP="00606C79">
      <w:pPr>
        <w:pStyle w:val="ListParagraph"/>
        <w:numPr>
          <w:ilvl w:val="0"/>
          <w:numId w:val="52"/>
        </w:numPr>
        <w:spacing w:line="360" w:lineRule="auto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</w:t>
      </w:r>
      <w:r>
        <w:t xml:space="preserve">Client Admin should be able to enter </w:t>
      </w:r>
      <w:r w:rsidR="00F82303">
        <w:t xml:space="preserve">Resource Name in </w:t>
      </w:r>
      <w:r w:rsidR="004E0EF4">
        <w:t>Free form text field</w:t>
      </w:r>
      <w:r w:rsidR="00F82303">
        <w:t xml:space="preserve"> with maximum </w:t>
      </w:r>
      <w:r w:rsidR="00FD2DFA">
        <w:t>15</w:t>
      </w:r>
      <w:r w:rsidR="00F82303">
        <w:t>0 characters.</w:t>
      </w:r>
    </w:p>
    <w:p w14:paraId="7EC485DC" w14:textId="77777777" w:rsidR="00FD2DFA" w:rsidRDefault="00FD2DFA" w:rsidP="00606C79">
      <w:pPr>
        <w:spacing w:line="360" w:lineRule="auto"/>
        <w:ind w:left="360"/>
        <w:jc w:val="both"/>
        <w:rPr>
          <w:color w:val="2E74B5" w:themeColor="accent1" w:themeShade="BF"/>
        </w:rPr>
      </w:pPr>
    </w:p>
    <w:p w14:paraId="50F6A9BD" w14:textId="77777777" w:rsidR="00FD2DFA" w:rsidRDefault="00FD2DFA" w:rsidP="00606C79">
      <w:pPr>
        <w:spacing w:line="360" w:lineRule="auto"/>
        <w:jc w:val="both"/>
        <w:rPr>
          <w:b/>
          <w:i/>
        </w:rPr>
      </w:pPr>
      <w:r w:rsidRPr="00F96CD0">
        <w:rPr>
          <w:b/>
          <w:i/>
        </w:rPr>
        <w:t xml:space="preserve">Requirement </w:t>
      </w:r>
      <w:r>
        <w:rPr>
          <w:b/>
          <w:i/>
        </w:rPr>
        <w:t xml:space="preserve">2: </w:t>
      </w:r>
      <w:r w:rsidR="00B07D94">
        <w:rPr>
          <w:b/>
          <w:i/>
        </w:rPr>
        <w:t>Title</w:t>
      </w:r>
    </w:p>
    <w:p w14:paraId="3DAE22D0" w14:textId="77777777" w:rsidR="00D660AD" w:rsidRPr="00606C79" w:rsidRDefault="00D660AD" w:rsidP="00606C79">
      <w:pPr>
        <w:pStyle w:val="ListParagraph"/>
        <w:numPr>
          <w:ilvl w:val="0"/>
          <w:numId w:val="59"/>
        </w:numPr>
        <w:spacing w:line="360" w:lineRule="auto"/>
        <w:jc w:val="both"/>
        <w:rPr>
          <w:b/>
          <w:i/>
        </w:rPr>
      </w:pPr>
      <w:r>
        <w:t xml:space="preserve">Client Admin should be able to enter resource’s Title in </w:t>
      </w:r>
      <w:r w:rsidR="004E0EF4">
        <w:t>Free form text field</w:t>
      </w:r>
      <w:r>
        <w:t xml:space="preserve"> with maximum 100 characters.</w:t>
      </w:r>
    </w:p>
    <w:p w14:paraId="4FBB3FD8" w14:textId="77777777" w:rsidR="003E51E3" w:rsidRDefault="003E51E3" w:rsidP="00606C79">
      <w:pPr>
        <w:spacing w:line="360" w:lineRule="auto"/>
        <w:jc w:val="both"/>
        <w:rPr>
          <w:b/>
          <w:i/>
        </w:rPr>
      </w:pPr>
    </w:p>
    <w:p w14:paraId="2B31237A" w14:textId="77777777" w:rsidR="003E51E3" w:rsidRDefault="003E51E3" w:rsidP="00606C79">
      <w:pPr>
        <w:spacing w:line="360" w:lineRule="auto"/>
        <w:jc w:val="both"/>
        <w:rPr>
          <w:b/>
          <w:i/>
        </w:rPr>
      </w:pPr>
      <w:r w:rsidRPr="00F96CD0">
        <w:rPr>
          <w:b/>
          <w:i/>
        </w:rPr>
        <w:t xml:space="preserve">Requirement </w:t>
      </w:r>
      <w:r>
        <w:rPr>
          <w:b/>
          <w:i/>
        </w:rPr>
        <w:t>3: Email</w:t>
      </w:r>
    </w:p>
    <w:p w14:paraId="1A4693E8" w14:textId="187BC2E3" w:rsidR="003E51E3" w:rsidRPr="00606C79" w:rsidRDefault="00A95AE7" w:rsidP="00606C79">
      <w:pPr>
        <w:pStyle w:val="ListParagraph"/>
        <w:numPr>
          <w:ilvl w:val="0"/>
          <w:numId w:val="59"/>
        </w:numPr>
        <w:spacing w:line="360" w:lineRule="auto"/>
        <w:jc w:val="both"/>
        <w:rPr>
          <w:b/>
          <w:i/>
        </w:rPr>
      </w:pPr>
      <w:r>
        <w:t>Client Admin should be able to enter Resource’s Email ID in</w:t>
      </w:r>
      <w:r w:rsidR="00C86E91">
        <w:t xml:space="preserve"> </w:t>
      </w:r>
      <w:r w:rsidR="004E0EF4">
        <w:t>Free form text field</w:t>
      </w:r>
      <w:r w:rsidR="001D4EEC">
        <w:t xml:space="preserve"> with maximum 300 </w:t>
      </w:r>
      <w:r>
        <w:t>characters.</w:t>
      </w:r>
    </w:p>
    <w:p w14:paraId="18A3A5CE" w14:textId="77777777" w:rsidR="00C86E91" w:rsidRDefault="00C86E91" w:rsidP="00606C79">
      <w:pPr>
        <w:spacing w:line="360" w:lineRule="auto"/>
        <w:jc w:val="both"/>
        <w:rPr>
          <w:b/>
          <w:i/>
        </w:rPr>
      </w:pPr>
    </w:p>
    <w:p w14:paraId="52220858" w14:textId="77777777" w:rsidR="00C86E91" w:rsidRDefault="00C86E91" w:rsidP="00606C79">
      <w:pPr>
        <w:spacing w:line="360" w:lineRule="auto"/>
        <w:jc w:val="both"/>
        <w:rPr>
          <w:b/>
          <w:i/>
        </w:rPr>
      </w:pPr>
      <w:r w:rsidRPr="00F96CD0">
        <w:rPr>
          <w:b/>
          <w:i/>
        </w:rPr>
        <w:lastRenderedPageBreak/>
        <w:t xml:space="preserve">Requirement </w:t>
      </w:r>
      <w:r>
        <w:rPr>
          <w:b/>
          <w:i/>
        </w:rPr>
        <w:t xml:space="preserve">4: </w:t>
      </w:r>
      <w:r w:rsidR="006941CC">
        <w:rPr>
          <w:b/>
          <w:i/>
        </w:rPr>
        <w:t>Region</w:t>
      </w:r>
      <w:r>
        <w:rPr>
          <w:b/>
          <w:i/>
        </w:rPr>
        <w:t xml:space="preserve"> </w:t>
      </w:r>
    </w:p>
    <w:p w14:paraId="4F5DFE17" w14:textId="77777777" w:rsidR="00C86E91" w:rsidRPr="00606C79" w:rsidRDefault="00C86E91" w:rsidP="00606C79">
      <w:pPr>
        <w:pStyle w:val="ListParagraph"/>
        <w:numPr>
          <w:ilvl w:val="0"/>
          <w:numId w:val="59"/>
        </w:numPr>
        <w:spacing w:line="360" w:lineRule="auto"/>
        <w:jc w:val="both"/>
        <w:rPr>
          <w:b/>
          <w:i/>
        </w:rPr>
      </w:pPr>
      <w:r>
        <w:t>Client Ad</w:t>
      </w:r>
      <w:r w:rsidR="006941CC">
        <w:t>min should be able to choose the Region from the drop down list.</w:t>
      </w:r>
    </w:p>
    <w:p w14:paraId="0E316F72" w14:textId="77777777" w:rsidR="006941CC" w:rsidRDefault="006941CC" w:rsidP="00606C79">
      <w:pPr>
        <w:spacing w:line="360" w:lineRule="auto"/>
        <w:jc w:val="both"/>
        <w:rPr>
          <w:b/>
          <w:i/>
        </w:rPr>
      </w:pPr>
    </w:p>
    <w:p w14:paraId="6A97DE59" w14:textId="016144A9" w:rsidR="006941CC" w:rsidRDefault="006941CC" w:rsidP="00606C79">
      <w:pPr>
        <w:spacing w:line="360" w:lineRule="auto"/>
        <w:jc w:val="both"/>
        <w:rPr>
          <w:b/>
          <w:i/>
        </w:rPr>
      </w:pPr>
      <w:r w:rsidRPr="00F96CD0">
        <w:rPr>
          <w:b/>
          <w:i/>
        </w:rPr>
        <w:t xml:space="preserve">Requirement </w:t>
      </w:r>
      <w:r>
        <w:rPr>
          <w:b/>
          <w:i/>
        </w:rPr>
        <w:t>5: Country</w:t>
      </w:r>
      <w:r w:rsidR="003469B7">
        <w:rPr>
          <w:b/>
          <w:i/>
        </w:rPr>
        <w:t xml:space="preserve"> and State</w:t>
      </w:r>
    </w:p>
    <w:p w14:paraId="0341C11E" w14:textId="365B3C8E" w:rsidR="006941CC" w:rsidRDefault="006941CC" w:rsidP="00606C79">
      <w:pPr>
        <w:pStyle w:val="ListParagraph"/>
        <w:numPr>
          <w:ilvl w:val="0"/>
          <w:numId w:val="59"/>
        </w:numPr>
        <w:spacing w:line="360" w:lineRule="auto"/>
        <w:jc w:val="both"/>
      </w:pPr>
      <w:r>
        <w:t>Client Admin should be able to choose the Country from the drop down list.</w:t>
      </w:r>
    </w:p>
    <w:p w14:paraId="652EF045" w14:textId="68912343" w:rsidR="003469B7" w:rsidRDefault="003469B7" w:rsidP="00606C79">
      <w:pPr>
        <w:pStyle w:val="ListParagraph"/>
        <w:numPr>
          <w:ilvl w:val="0"/>
          <w:numId w:val="59"/>
        </w:numPr>
        <w:spacing w:line="360" w:lineRule="auto"/>
        <w:jc w:val="both"/>
      </w:pPr>
      <w:r>
        <w:t>Based on the Country selected, State drop down list shall be populated.</w:t>
      </w:r>
    </w:p>
    <w:p w14:paraId="5F3EC8C8" w14:textId="77777777" w:rsidR="001F5401" w:rsidRDefault="001F5401" w:rsidP="001F5401">
      <w:pPr>
        <w:pStyle w:val="ListParagraph"/>
        <w:numPr>
          <w:ilvl w:val="0"/>
          <w:numId w:val="59"/>
        </w:numPr>
        <w:spacing w:line="360" w:lineRule="auto"/>
        <w:jc w:val="both"/>
      </w:pPr>
      <w:r>
        <w:t xml:space="preserve">Country name shall be entered in free form text field with maximum 20 characters. </w:t>
      </w:r>
      <w:r w:rsidRPr="005E346D">
        <w:t>There is no limit on number of countries.</w:t>
      </w:r>
    </w:p>
    <w:p w14:paraId="06A99493" w14:textId="77777777" w:rsidR="001F5401" w:rsidRDefault="001F5401" w:rsidP="001F5401">
      <w:pPr>
        <w:pStyle w:val="ListParagraph"/>
        <w:numPr>
          <w:ilvl w:val="0"/>
          <w:numId w:val="59"/>
        </w:numPr>
        <w:spacing w:line="360" w:lineRule="auto"/>
        <w:jc w:val="both"/>
      </w:pPr>
      <w:r>
        <w:t xml:space="preserve">State name shall be entered in free form text field with maximum 20 characters. </w:t>
      </w:r>
      <w:r w:rsidRPr="005E346D">
        <w:t>There is no limit on number of countries.</w:t>
      </w:r>
    </w:p>
    <w:p w14:paraId="02C5F79A" w14:textId="77777777" w:rsidR="00B61D81" w:rsidRDefault="00B61D81" w:rsidP="00B61D81">
      <w:pPr>
        <w:spacing w:line="360" w:lineRule="auto"/>
        <w:jc w:val="both"/>
        <w:rPr>
          <w:b/>
          <w:i/>
        </w:rPr>
      </w:pPr>
    </w:p>
    <w:p w14:paraId="12C2A1E1" w14:textId="77777777" w:rsidR="006941CC" w:rsidRDefault="006941CC" w:rsidP="00606C79">
      <w:pPr>
        <w:spacing w:line="360" w:lineRule="auto"/>
        <w:jc w:val="both"/>
        <w:rPr>
          <w:b/>
          <w:i/>
        </w:rPr>
      </w:pPr>
      <w:r w:rsidRPr="00F96CD0">
        <w:rPr>
          <w:b/>
          <w:i/>
        </w:rPr>
        <w:t xml:space="preserve">Requirement </w:t>
      </w:r>
      <w:r>
        <w:rPr>
          <w:b/>
          <w:i/>
        </w:rPr>
        <w:t xml:space="preserve">6: City </w:t>
      </w:r>
    </w:p>
    <w:p w14:paraId="26531AEC" w14:textId="77777777" w:rsidR="006941CC" w:rsidRPr="001B294A" w:rsidRDefault="001B294A" w:rsidP="00606C79">
      <w:pPr>
        <w:pStyle w:val="ListParagraph"/>
        <w:numPr>
          <w:ilvl w:val="0"/>
          <w:numId w:val="59"/>
        </w:numPr>
        <w:spacing w:line="360" w:lineRule="auto"/>
        <w:jc w:val="both"/>
        <w:rPr>
          <w:b/>
          <w:i/>
        </w:rPr>
      </w:pPr>
      <w:r>
        <w:t>Client Admin should be able to choose the City from the drop down list.</w:t>
      </w:r>
    </w:p>
    <w:p w14:paraId="1581D2D8" w14:textId="77777777" w:rsidR="00C86E91" w:rsidRDefault="00C86E91" w:rsidP="00606C79">
      <w:pPr>
        <w:spacing w:line="360" w:lineRule="auto"/>
        <w:jc w:val="both"/>
        <w:rPr>
          <w:b/>
          <w:i/>
        </w:rPr>
      </w:pPr>
    </w:p>
    <w:p w14:paraId="3BE5585C" w14:textId="77777777" w:rsidR="00CF78EA" w:rsidRDefault="00CF78EA" w:rsidP="00606C79">
      <w:pPr>
        <w:spacing w:line="360" w:lineRule="auto"/>
        <w:jc w:val="both"/>
        <w:rPr>
          <w:b/>
          <w:i/>
        </w:rPr>
      </w:pPr>
      <w:r w:rsidRPr="00F96CD0">
        <w:rPr>
          <w:b/>
          <w:i/>
        </w:rPr>
        <w:t xml:space="preserve">Requirement </w:t>
      </w:r>
      <w:r>
        <w:rPr>
          <w:b/>
          <w:i/>
        </w:rPr>
        <w:t xml:space="preserve">7: </w:t>
      </w:r>
      <w:r w:rsidR="00DC2598">
        <w:rPr>
          <w:b/>
          <w:i/>
        </w:rPr>
        <w:t>Manager</w:t>
      </w:r>
    </w:p>
    <w:p w14:paraId="39E17050" w14:textId="77777777" w:rsidR="00CF78EA" w:rsidRDefault="00E274AE" w:rsidP="00606C79">
      <w:pPr>
        <w:pStyle w:val="ListParagraph"/>
        <w:numPr>
          <w:ilvl w:val="0"/>
          <w:numId w:val="59"/>
        </w:numPr>
        <w:spacing w:line="360" w:lineRule="auto"/>
        <w:jc w:val="both"/>
      </w:pPr>
      <w:r>
        <w:t xml:space="preserve">Client Admin should be able to enter </w:t>
      </w:r>
      <w:r w:rsidR="00DC2598">
        <w:t>manager</w:t>
      </w:r>
      <w:r>
        <w:t xml:space="preserve"> in Free form </w:t>
      </w:r>
      <w:r w:rsidR="00764F9E">
        <w:t xml:space="preserve">text </w:t>
      </w:r>
      <w:r>
        <w:t xml:space="preserve">field with maximum 150 characters. </w:t>
      </w:r>
      <w:r w:rsidR="00DC4E17">
        <w:t>Manager name shall be memorized.</w:t>
      </w:r>
    </w:p>
    <w:p w14:paraId="166D983C" w14:textId="1EF3FD42" w:rsidR="00DC2598" w:rsidRDefault="00DC2598" w:rsidP="00606C79">
      <w:pPr>
        <w:pStyle w:val="ListParagraph"/>
        <w:numPr>
          <w:ilvl w:val="0"/>
          <w:numId w:val="59"/>
        </w:numPr>
        <w:spacing w:line="360" w:lineRule="auto"/>
        <w:jc w:val="both"/>
      </w:pPr>
      <w:r>
        <w:t xml:space="preserve">If a manager name is used once, on the next usage of the same name, it </w:t>
      </w:r>
      <w:r w:rsidR="00E53DF5">
        <w:t xml:space="preserve">shall be prompted when a resource </w:t>
      </w:r>
      <w:r>
        <w:t xml:space="preserve">enters first one or two letters. </w:t>
      </w:r>
      <w:r w:rsidR="00E53DF5">
        <w:t>Resou</w:t>
      </w:r>
      <w:r>
        <w:t>r</w:t>
      </w:r>
      <w:r w:rsidR="00E53DF5">
        <w:t>ce</w:t>
      </w:r>
      <w:r>
        <w:t xml:space="preserve"> shall be able to override the prompted name.</w:t>
      </w:r>
    </w:p>
    <w:p w14:paraId="63E6DDA0" w14:textId="77777777" w:rsidR="004407E0" w:rsidRDefault="004407E0" w:rsidP="00606C79">
      <w:pPr>
        <w:spacing w:line="360" w:lineRule="auto"/>
        <w:jc w:val="both"/>
      </w:pPr>
    </w:p>
    <w:p w14:paraId="12EE062E" w14:textId="77777777" w:rsidR="004407E0" w:rsidRDefault="004407E0" w:rsidP="00606C79">
      <w:pPr>
        <w:spacing w:line="360" w:lineRule="auto"/>
        <w:rPr>
          <w:b/>
          <w:i/>
        </w:rPr>
      </w:pPr>
      <w:r w:rsidRPr="00F96CD0">
        <w:rPr>
          <w:b/>
          <w:i/>
        </w:rPr>
        <w:t xml:space="preserve">Requirement </w:t>
      </w:r>
      <w:r>
        <w:rPr>
          <w:b/>
          <w:i/>
        </w:rPr>
        <w:t>8: Audit Resource</w:t>
      </w:r>
      <w:r w:rsidR="00055577">
        <w:rPr>
          <w:b/>
          <w:i/>
        </w:rPr>
        <w:t>?</w:t>
      </w:r>
    </w:p>
    <w:p w14:paraId="0ABDD25B" w14:textId="77777777" w:rsidR="004407E0" w:rsidRPr="00606C79" w:rsidRDefault="004407E0" w:rsidP="00606C79">
      <w:pPr>
        <w:pStyle w:val="ListParagraph"/>
        <w:numPr>
          <w:ilvl w:val="0"/>
          <w:numId w:val="59"/>
        </w:numPr>
        <w:spacing w:line="360" w:lineRule="auto"/>
        <w:jc w:val="both"/>
        <w:rPr>
          <w:b/>
          <w:i/>
        </w:rPr>
      </w:pPr>
      <w:r>
        <w:t xml:space="preserve">Client Admin should be able to </w:t>
      </w:r>
      <w:r w:rsidR="00646B48">
        <w:t>choose Yes or No Radio button to capture if the Resource is Audit or Management Resource.</w:t>
      </w:r>
    </w:p>
    <w:p w14:paraId="27E57F95" w14:textId="77777777" w:rsidR="00646B48" w:rsidRPr="00606C79" w:rsidRDefault="00646B48" w:rsidP="00606C79">
      <w:pPr>
        <w:pStyle w:val="ListParagraph"/>
        <w:numPr>
          <w:ilvl w:val="0"/>
          <w:numId w:val="59"/>
        </w:numPr>
        <w:spacing w:line="360" w:lineRule="auto"/>
        <w:jc w:val="both"/>
        <w:rPr>
          <w:b/>
          <w:i/>
        </w:rPr>
      </w:pPr>
      <w:r>
        <w:t>If YES is chosen, resource is Audit Resource.</w:t>
      </w:r>
    </w:p>
    <w:p w14:paraId="4069E472" w14:textId="77777777" w:rsidR="00646B48" w:rsidRPr="00606C79" w:rsidRDefault="00646B48" w:rsidP="00606C79">
      <w:pPr>
        <w:pStyle w:val="ListParagraph"/>
        <w:numPr>
          <w:ilvl w:val="0"/>
          <w:numId w:val="59"/>
        </w:numPr>
        <w:spacing w:line="360" w:lineRule="auto"/>
        <w:jc w:val="both"/>
        <w:rPr>
          <w:b/>
          <w:i/>
        </w:rPr>
      </w:pPr>
      <w:r>
        <w:t>If NO is chosen, resource is Management Resource.</w:t>
      </w:r>
    </w:p>
    <w:p w14:paraId="2CB70D27" w14:textId="77777777" w:rsidR="006E34E9" w:rsidRDefault="006E34E9" w:rsidP="00606C79">
      <w:pPr>
        <w:spacing w:line="360" w:lineRule="auto"/>
        <w:jc w:val="both"/>
        <w:rPr>
          <w:b/>
          <w:i/>
        </w:rPr>
      </w:pPr>
    </w:p>
    <w:p w14:paraId="7FA00507" w14:textId="77777777" w:rsidR="006E34E9" w:rsidRDefault="006E34E9" w:rsidP="006E34E9">
      <w:pPr>
        <w:rPr>
          <w:b/>
          <w:i/>
        </w:rPr>
      </w:pPr>
      <w:r w:rsidRPr="00F96CD0">
        <w:rPr>
          <w:b/>
          <w:i/>
        </w:rPr>
        <w:t xml:space="preserve">Requirement </w:t>
      </w:r>
      <w:r>
        <w:rPr>
          <w:b/>
          <w:i/>
        </w:rPr>
        <w:t>9: Consultant?</w:t>
      </w:r>
    </w:p>
    <w:p w14:paraId="56288A19" w14:textId="77777777" w:rsidR="006E34E9" w:rsidRPr="00606C79" w:rsidRDefault="000554FF" w:rsidP="00606C79">
      <w:pPr>
        <w:pStyle w:val="ListParagraph"/>
        <w:numPr>
          <w:ilvl w:val="0"/>
          <w:numId w:val="60"/>
        </w:numPr>
        <w:spacing w:line="360" w:lineRule="auto"/>
        <w:jc w:val="both"/>
        <w:rPr>
          <w:b/>
          <w:i/>
        </w:rPr>
      </w:pPr>
      <w:r>
        <w:t>Client Admin should be able to select Yes or No from the drop down list, with NO being default.</w:t>
      </w:r>
    </w:p>
    <w:p w14:paraId="7B931824" w14:textId="77777777" w:rsidR="00330130" w:rsidRDefault="000554FF" w:rsidP="00330130">
      <w:pPr>
        <w:pStyle w:val="ListParagraph"/>
        <w:numPr>
          <w:ilvl w:val="0"/>
          <w:numId w:val="60"/>
        </w:numPr>
        <w:spacing w:line="360" w:lineRule="auto"/>
        <w:jc w:val="both"/>
      </w:pPr>
      <w:r>
        <w:lastRenderedPageBreak/>
        <w:t xml:space="preserve">If </w:t>
      </w:r>
      <w:r w:rsidR="003F2CB2">
        <w:t>yes</w:t>
      </w:r>
      <w:r>
        <w:t xml:space="preserve"> is chosen, a Free form </w:t>
      </w:r>
      <w:r w:rsidR="00764F9E">
        <w:t xml:space="preserve">text </w:t>
      </w:r>
      <w:r>
        <w:t>field with maximum 150 characters should appear to enter Name of the Consulting Firm.</w:t>
      </w:r>
      <w:r w:rsidR="00330130">
        <w:t xml:space="preserve"> Consulting firm name shall be memorized.</w:t>
      </w:r>
    </w:p>
    <w:p w14:paraId="2FD94AB3" w14:textId="2E0E02DF" w:rsidR="00330130" w:rsidRDefault="00330130" w:rsidP="00330130">
      <w:pPr>
        <w:pStyle w:val="ListParagraph"/>
        <w:numPr>
          <w:ilvl w:val="0"/>
          <w:numId w:val="60"/>
        </w:numPr>
        <w:spacing w:line="360" w:lineRule="auto"/>
        <w:jc w:val="both"/>
      </w:pPr>
      <w:r>
        <w:t>If a name is used once, on the next usage of the same name, i</w:t>
      </w:r>
      <w:r w:rsidR="00E53DF5">
        <w:t>t shall be prompted when a resource</w:t>
      </w:r>
      <w:r>
        <w:t xml:space="preserve"> enters first one or two letters. </w:t>
      </w:r>
      <w:r w:rsidR="00E53DF5">
        <w:t>Resource</w:t>
      </w:r>
      <w:r>
        <w:t xml:space="preserve"> shall be able to override the prompted name.</w:t>
      </w:r>
    </w:p>
    <w:p w14:paraId="14269DDD" w14:textId="77777777" w:rsidR="00330130" w:rsidRDefault="00330130" w:rsidP="000C5FFA">
      <w:pPr>
        <w:rPr>
          <w:b/>
          <w:i/>
        </w:rPr>
      </w:pPr>
    </w:p>
    <w:p w14:paraId="5276082D" w14:textId="77777777" w:rsidR="006A27AA" w:rsidRDefault="000C5FFA" w:rsidP="000C5FFA">
      <w:pPr>
        <w:rPr>
          <w:b/>
          <w:i/>
        </w:rPr>
      </w:pPr>
      <w:r w:rsidRPr="00F96CD0">
        <w:rPr>
          <w:b/>
          <w:i/>
        </w:rPr>
        <w:t xml:space="preserve">Requirement </w:t>
      </w:r>
      <w:r w:rsidR="006A27AA">
        <w:rPr>
          <w:b/>
          <w:i/>
        </w:rPr>
        <w:t>10</w:t>
      </w:r>
      <w:r>
        <w:rPr>
          <w:b/>
          <w:i/>
        </w:rPr>
        <w:t xml:space="preserve">: </w:t>
      </w:r>
      <w:r w:rsidR="006A27AA">
        <w:rPr>
          <w:b/>
          <w:i/>
        </w:rPr>
        <w:t>Common Holidays</w:t>
      </w:r>
    </w:p>
    <w:p w14:paraId="3821C367" w14:textId="77777777" w:rsidR="000C5FFA" w:rsidRPr="00606C79" w:rsidRDefault="001846ED" w:rsidP="00606C79">
      <w:pPr>
        <w:pStyle w:val="ListParagraph"/>
        <w:numPr>
          <w:ilvl w:val="0"/>
          <w:numId w:val="61"/>
        </w:numPr>
        <w:jc w:val="both"/>
        <w:rPr>
          <w:b/>
          <w:i/>
        </w:rPr>
      </w:pPr>
      <w:r>
        <w:t xml:space="preserve">Populate Calendar from the Calendar </w:t>
      </w:r>
      <w:r w:rsidR="0034269B" w:rsidRPr="00606C79">
        <w:t xml:space="preserve">Set-up </w:t>
      </w:r>
      <w:r w:rsidRPr="008E459F">
        <w:t>page based</w:t>
      </w:r>
      <w:r>
        <w:t xml:space="preserve"> on the preferred country.</w:t>
      </w:r>
    </w:p>
    <w:p w14:paraId="34FA66E5" w14:textId="77777777" w:rsidR="00913BFB" w:rsidRDefault="00913BFB" w:rsidP="00606C79">
      <w:pPr>
        <w:jc w:val="both"/>
        <w:rPr>
          <w:b/>
          <w:i/>
        </w:rPr>
      </w:pPr>
    </w:p>
    <w:p w14:paraId="124040C7" w14:textId="77777777" w:rsidR="00913BFB" w:rsidRDefault="00913BFB" w:rsidP="00913BFB">
      <w:pPr>
        <w:rPr>
          <w:b/>
          <w:i/>
        </w:rPr>
      </w:pPr>
      <w:r w:rsidRPr="00F96CD0">
        <w:rPr>
          <w:b/>
          <w:i/>
        </w:rPr>
        <w:t xml:space="preserve">Requirement </w:t>
      </w:r>
      <w:r>
        <w:rPr>
          <w:b/>
          <w:i/>
        </w:rPr>
        <w:t xml:space="preserve">11: </w:t>
      </w:r>
      <w:r w:rsidRPr="0034402D">
        <w:rPr>
          <w:b/>
          <w:i/>
        </w:rPr>
        <w:t>Phone Number</w:t>
      </w:r>
      <w:r w:rsidR="00661694">
        <w:rPr>
          <w:b/>
          <w:i/>
        </w:rPr>
        <w:t xml:space="preserve"> (Optional)</w:t>
      </w:r>
    </w:p>
    <w:p w14:paraId="2CE05946" w14:textId="3062AB1E" w:rsidR="00913BFB" w:rsidRDefault="000D1732" w:rsidP="000D1732">
      <w:pPr>
        <w:pStyle w:val="ListParagraph"/>
        <w:numPr>
          <w:ilvl w:val="0"/>
          <w:numId w:val="61"/>
        </w:numPr>
        <w:jc w:val="both"/>
      </w:pPr>
      <w:r>
        <w:t xml:space="preserve">Can be entered either in resource setup or </w:t>
      </w:r>
      <w:r w:rsidR="00E53DF5">
        <w:t>resource</w:t>
      </w:r>
      <w:r>
        <w:t xml:space="preserve"> self-setup. </w:t>
      </w:r>
    </w:p>
    <w:p w14:paraId="21E88F43" w14:textId="77777777" w:rsidR="00E23092" w:rsidRDefault="00E23092" w:rsidP="001846ED">
      <w:pPr>
        <w:rPr>
          <w:b/>
          <w:i/>
        </w:rPr>
      </w:pPr>
    </w:p>
    <w:p w14:paraId="2DEC53CF" w14:textId="77777777" w:rsidR="001846ED" w:rsidRDefault="001846ED" w:rsidP="001846ED">
      <w:pPr>
        <w:rPr>
          <w:b/>
          <w:i/>
        </w:rPr>
      </w:pPr>
      <w:r w:rsidRPr="00F96CD0">
        <w:rPr>
          <w:b/>
          <w:i/>
        </w:rPr>
        <w:t xml:space="preserve">Requirement </w:t>
      </w:r>
      <w:r w:rsidR="00913BFB">
        <w:rPr>
          <w:b/>
          <w:i/>
        </w:rPr>
        <w:t>12</w:t>
      </w:r>
      <w:r>
        <w:rPr>
          <w:b/>
          <w:i/>
        </w:rPr>
        <w:t xml:space="preserve">: </w:t>
      </w:r>
      <w:r w:rsidRPr="002D39B6">
        <w:rPr>
          <w:b/>
          <w:i/>
        </w:rPr>
        <w:t>Access Privileges</w:t>
      </w:r>
    </w:p>
    <w:p w14:paraId="6D7FB389" w14:textId="045956C6" w:rsidR="001846ED" w:rsidRPr="00606C79" w:rsidRDefault="00F40088" w:rsidP="00606C79">
      <w:pPr>
        <w:pStyle w:val="ListParagraph"/>
        <w:numPr>
          <w:ilvl w:val="0"/>
          <w:numId w:val="61"/>
        </w:numPr>
        <w:spacing w:line="360" w:lineRule="auto"/>
        <w:jc w:val="both"/>
        <w:rPr>
          <w:b/>
          <w:i/>
        </w:rPr>
      </w:pPr>
      <w:r>
        <w:t xml:space="preserve">Client Admin should be able to grant </w:t>
      </w:r>
      <w:r w:rsidR="00F77706">
        <w:t xml:space="preserve">access privileges by checking </w:t>
      </w:r>
      <w:r w:rsidR="004C7E1E">
        <w:t xml:space="preserve">Read Only and Read &amp; Write </w:t>
      </w:r>
      <w:r w:rsidR="00F77706">
        <w:t xml:space="preserve">boxes for Plan, Operations, Analytics, Billing, </w:t>
      </w:r>
      <w:r w:rsidR="00F77706" w:rsidRPr="0023453C">
        <w:t>Report 1</w:t>
      </w:r>
      <w:r w:rsidR="0023453C">
        <w:t>: Plan Report for Audit Committee (For Plan Year)</w:t>
      </w:r>
      <w:r w:rsidR="00F77706" w:rsidRPr="0023453C">
        <w:t>, Report 2</w:t>
      </w:r>
      <w:r w:rsidR="0023453C">
        <w:t>: Plan Report for Audit Committee (Prior+ Plan Future Years)</w:t>
      </w:r>
      <w:r w:rsidR="00F77706" w:rsidRPr="0023453C">
        <w:t>, Report 3</w:t>
      </w:r>
      <w:r w:rsidR="0023453C">
        <w:t>: Project Status</w:t>
      </w:r>
      <w:r w:rsidR="00F77706" w:rsidRPr="0023453C">
        <w:t xml:space="preserve"> </w:t>
      </w:r>
      <w:r w:rsidR="00113900" w:rsidRPr="0023453C">
        <w:t>until Report 7</w:t>
      </w:r>
      <w:r w:rsidR="0023453C">
        <w:t xml:space="preserve">: Scheduled Hours Preview (By Resource). </w:t>
      </w:r>
      <w:r w:rsidR="0023453C" w:rsidRPr="0023453C">
        <w:t xml:space="preserve"> </w:t>
      </w:r>
    </w:p>
    <w:p w14:paraId="08B385F0" w14:textId="77777777" w:rsidR="001846ED" w:rsidRPr="00606C79" w:rsidRDefault="0044379F" w:rsidP="00606C79">
      <w:pPr>
        <w:pStyle w:val="ListParagraph"/>
        <w:numPr>
          <w:ilvl w:val="0"/>
          <w:numId w:val="61"/>
        </w:numPr>
        <w:spacing w:line="360" w:lineRule="auto"/>
        <w:jc w:val="both"/>
        <w:rPr>
          <w:b/>
          <w:i/>
        </w:rPr>
      </w:pPr>
      <w:r>
        <w:t>Checking boxes signifies enablement of access privilege.</w:t>
      </w:r>
    </w:p>
    <w:p w14:paraId="2BC7144F" w14:textId="77777777" w:rsidR="0072301B" w:rsidRDefault="0072301B" w:rsidP="0072301B">
      <w:pPr>
        <w:rPr>
          <w:b/>
          <w:i/>
        </w:rPr>
      </w:pPr>
      <w:r w:rsidRPr="00F96CD0">
        <w:rPr>
          <w:b/>
          <w:i/>
        </w:rPr>
        <w:t xml:space="preserve">Requirement </w:t>
      </w:r>
      <w:r w:rsidR="00913BFB">
        <w:rPr>
          <w:b/>
          <w:i/>
        </w:rPr>
        <w:t>1</w:t>
      </w:r>
      <w:r w:rsidR="00E90B44">
        <w:rPr>
          <w:b/>
          <w:i/>
        </w:rPr>
        <w:t>3</w:t>
      </w:r>
      <w:r>
        <w:rPr>
          <w:b/>
          <w:i/>
        </w:rPr>
        <w:t xml:space="preserve">: Accept </w:t>
      </w:r>
    </w:p>
    <w:p w14:paraId="13FE6887" w14:textId="77777777" w:rsidR="0072301B" w:rsidRPr="00606C79" w:rsidRDefault="0072301B" w:rsidP="00606C79">
      <w:pPr>
        <w:pStyle w:val="ListParagraph"/>
        <w:numPr>
          <w:ilvl w:val="0"/>
          <w:numId w:val="62"/>
        </w:numPr>
        <w:spacing w:line="360" w:lineRule="auto"/>
        <w:jc w:val="both"/>
        <w:rPr>
          <w:b/>
          <w:i/>
        </w:rPr>
      </w:pPr>
      <w:r>
        <w:t>Client Admin shall click Accept button to enter Resource details/ Set-up Resource.</w:t>
      </w:r>
    </w:p>
    <w:p w14:paraId="15E50CF6" w14:textId="77777777" w:rsidR="0072301B" w:rsidRPr="00606C79" w:rsidRDefault="0072301B" w:rsidP="00606C79">
      <w:pPr>
        <w:pStyle w:val="ListParagraph"/>
        <w:numPr>
          <w:ilvl w:val="0"/>
          <w:numId w:val="62"/>
        </w:numPr>
        <w:spacing w:line="360" w:lineRule="auto"/>
        <w:jc w:val="both"/>
        <w:rPr>
          <w:b/>
          <w:i/>
        </w:rPr>
      </w:pPr>
      <w:r>
        <w:t xml:space="preserve">Upon Accept button click, email shall be triggered to the resource with a link to next </w:t>
      </w:r>
      <w:r w:rsidR="00930B8B">
        <w:t xml:space="preserve">screen (Resource </w:t>
      </w:r>
      <w:r>
        <w:t>Self Set-up).</w:t>
      </w:r>
    </w:p>
    <w:p w14:paraId="19C91705" w14:textId="77777777" w:rsidR="0072301B" w:rsidRDefault="0072301B" w:rsidP="00606C79">
      <w:pPr>
        <w:spacing w:line="360" w:lineRule="auto"/>
        <w:jc w:val="both"/>
        <w:rPr>
          <w:b/>
          <w:i/>
        </w:rPr>
      </w:pPr>
    </w:p>
    <w:p w14:paraId="42F4AC74" w14:textId="77777777" w:rsidR="0072301B" w:rsidRPr="00606C79" w:rsidRDefault="00F24BAB" w:rsidP="00606C79">
      <w:pPr>
        <w:spacing w:line="36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5.1.7 </w:t>
      </w:r>
      <w:r w:rsidR="00FD4BCD" w:rsidRPr="00606C79">
        <w:rPr>
          <w:color w:val="2E74B5" w:themeColor="accent1" w:themeShade="BF"/>
        </w:rPr>
        <w:t>Project Set-up</w:t>
      </w:r>
    </w:p>
    <w:p w14:paraId="55298AC4" w14:textId="77777777" w:rsidR="002A3E1F" w:rsidRDefault="002A3E1F" w:rsidP="00606C79">
      <w:pPr>
        <w:pStyle w:val="ListParagraph"/>
        <w:numPr>
          <w:ilvl w:val="0"/>
          <w:numId w:val="63"/>
        </w:numPr>
        <w:spacing w:line="360" w:lineRule="auto"/>
        <w:jc w:val="both"/>
      </w:pPr>
      <w:r>
        <w:t xml:space="preserve">Client Admin shall navigate to </w:t>
      </w:r>
      <w:r w:rsidR="00CB3BDE">
        <w:t>Project Set-up</w:t>
      </w:r>
      <w:r>
        <w:t xml:space="preserve"> after clicking </w:t>
      </w:r>
      <w:r w:rsidR="00CB3BDE">
        <w:t>Project</w:t>
      </w:r>
      <w:r>
        <w:t xml:space="preserve"> Set-up module in Module view page.</w:t>
      </w:r>
    </w:p>
    <w:p w14:paraId="6A018892" w14:textId="77777777" w:rsidR="002A3E1F" w:rsidRDefault="002A3E1F" w:rsidP="002A3E1F">
      <w:pPr>
        <w:pStyle w:val="ListParagraph"/>
        <w:numPr>
          <w:ilvl w:val="0"/>
          <w:numId w:val="57"/>
        </w:numPr>
        <w:spacing w:line="360" w:lineRule="auto"/>
        <w:jc w:val="both"/>
      </w:pPr>
      <w:r>
        <w:t>Company logo shall be displayed on the left side, in the top of the page.</w:t>
      </w:r>
    </w:p>
    <w:p w14:paraId="28D572A1" w14:textId="77777777" w:rsidR="00AE0CAE" w:rsidRPr="003953CD" w:rsidRDefault="00AE0CAE" w:rsidP="002A3E1F">
      <w:pPr>
        <w:pStyle w:val="ListParagraph"/>
        <w:numPr>
          <w:ilvl w:val="0"/>
          <w:numId w:val="57"/>
        </w:numPr>
        <w:spacing w:line="360" w:lineRule="auto"/>
        <w:jc w:val="both"/>
      </w:pPr>
      <w:r>
        <w:t>Only Client Admin can Set-up Projects, until and unless they give a Resource the authority to do so.</w:t>
      </w:r>
    </w:p>
    <w:p w14:paraId="357167C4" w14:textId="77777777" w:rsidR="007663CA" w:rsidRDefault="007663CA" w:rsidP="007663CA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Requirement 1: </w:t>
      </w:r>
      <w:r w:rsidRPr="00EB4B9E">
        <w:rPr>
          <w:b/>
          <w:i/>
        </w:rPr>
        <w:t>Year</w:t>
      </w:r>
    </w:p>
    <w:p w14:paraId="075D6ACB" w14:textId="77777777" w:rsidR="007663CA" w:rsidRPr="00606C79" w:rsidRDefault="00EB4B9E" w:rsidP="00606C79">
      <w:pPr>
        <w:pStyle w:val="ListParagraph"/>
        <w:numPr>
          <w:ilvl w:val="0"/>
          <w:numId w:val="71"/>
        </w:numPr>
        <w:spacing w:line="360" w:lineRule="auto"/>
        <w:jc w:val="both"/>
      </w:pPr>
      <w:r>
        <w:t>Client should be able to select a year from the drop down list of Current Year, Plan Year, Plan+1 year, and Plan+2 Year.</w:t>
      </w:r>
    </w:p>
    <w:p w14:paraId="1448D6A0" w14:textId="77777777" w:rsidR="002A3E1F" w:rsidRDefault="00812782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2</w:t>
      </w:r>
      <w:r w:rsidR="002A3E1F">
        <w:rPr>
          <w:b/>
          <w:i/>
        </w:rPr>
        <w:t>:</w:t>
      </w:r>
      <w:r w:rsidR="00CB3BDE">
        <w:rPr>
          <w:b/>
          <w:i/>
        </w:rPr>
        <w:t xml:space="preserve"> </w:t>
      </w:r>
      <w:r w:rsidR="00AE0CAE">
        <w:rPr>
          <w:b/>
          <w:i/>
        </w:rPr>
        <w:t>Project Name</w:t>
      </w:r>
    </w:p>
    <w:p w14:paraId="4C7BD648" w14:textId="43A2D64E" w:rsidR="004E0EF4" w:rsidRPr="00606C79" w:rsidRDefault="00AE0CAE" w:rsidP="00606C79">
      <w:pPr>
        <w:pStyle w:val="ListParagraph"/>
        <w:numPr>
          <w:ilvl w:val="0"/>
          <w:numId w:val="57"/>
        </w:numPr>
        <w:spacing w:line="360" w:lineRule="auto"/>
        <w:jc w:val="both"/>
        <w:rPr>
          <w:b/>
          <w:i/>
        </w:rPr>
      </w:pPr>
      <w:r>
        <w:lastRenderedPageBreak/>
        <w:t xml:space="preserve">Client Admin shall enter Project Name in </w:t>
      </w:r>
      <w:r w:rsidR="004E0EF4">
        <w:t>Free form text field</w:t>
      </w:r>
      <w:r w:rsidR="00492E08">
        <w:t xml:space="preserve"> with maximum 15</w:t>
      </w:r>
      <w:r>
        <w:t>0 characters.</w:t>
      </w:r>
    </w:p>
    <w:p w14:paraId="77EA3675" w14:textId="77777777" w:rsidR="004E0EF4" w:rsidRDefault="004E0EF4" w:rsidP="004E0EF4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Requirement </w:t>
      </w:r>
      <w:r w:rsidR="00812782">
        <w:rPr>
          <w:b/>
          <w:i/>
        </w:rPr>
        <w:t>3</w:t>
      </w:r>
      <w:r>
        <w:rPr>
          <w:b/>
          <w:i/>
        </w:rPr>
        <w:t>: Project Number</w:t>
      </w:r>
    </w:p>
    <w:p w14:paraId="64CDB1D6" w14:textId="051A5FB3" w:rsidR="004E0EF4" w:rsidRPr="003953CD" w:rsidRDefault="004E0EF4" w:rsidP="004E0EF4">
      <w:pPr>
        <w:pStyle w:val="ListParagraph"/>
        <w:numPr>
          <w:ilvl w:val="0"/>
          <w:numId w:val="57"/>
        </w:numPr>
        <w:spacing w:line="360" w:lineRule="auto"/>
        <w:jc w:val="both"/>
        <w:rPr>
          <w:b/>
          <w:i/>
        </w:rPr>
      </w:pPr>
      <w:r>
        <w:t>Client Admin shall enter Project Number in Free f</w:t>
      </w:r>
      <w:r w:rsidR="0073193B">
        <w:t xml:space="preserve">orm text field with maximum 30 </w:t>
      </w:r>
      <w:r>
        <w:t>characters.</w:t>
      </w:r>
    </w:p>
    <w:p w14:paraId="34E37F07" w14:textId="77777777" w:rsidR="00812782" w:rsidRDefault="00812782" w:rsidP="00812782">
      <w:pPr>
        <w:spacing w:line="360" w:lineRule="auto"/>
        <w:jc w:val="both"/>
        <w:rPr>
          <w:b/>
          <w:i/>
        </w:rPr>
      </w:pPr>
      <w:r w:rsidRPr="00591269">
        <w:rPr>
          <w:b/>
          <w:i/>
        </w:rPr>
        <w:t>Project Type</w:t>
      </w:r>
    </w:p>
    <w:p w14:paraId="6A57681B" w14:textId="77777777" w:rsidR="00D771C8" w:rsidRDefault="00D771C8" w:rsidP="00812782">
      <w:pPr>
        <w:spacing w:line="360" w:lineRule="auto"/>
        <w:jc w:val="both"/>
      </w:pPr>
      <w:r w:rsidRPr="00606C79">
        <w:t xml:space="preserve">Project Type should be a hierarchy with five levels. </w:t>
      </w:r>
    </w:p>
    <w:p w14:paraId="7406B381" w14:textId="77777777" w:rsidR="00D771C8" w:rsidRPr="00606C79" w:rsidRDefault="00D771C8" w:rsidP="00812782">
      <w:pPr>
        <w:spacing w:line="360" w:lineRule="auto"/>
        <w:jc w:val="both"/>
      </w:pPr>
      <w:r w:rsidRPr="00606C79">
        <w:rPr>
          <w:b/>
          <w:i/>
        </w:rPr>
        <w:t>Requirement 4:</w:t>
      </w:r>
      <w:r>
        <w:t xml:space="preserve"> </w:t>
      </w:r>
      <w:r w:rsidRPr="003953CD">
        <w:rPr>
          <w:b/>
          <w:i/>
        </w:rPr>
        <w:t>Project Type</w:t>
      </w:r>
      <w:r>
        <w:rPr>
          <w:b/>
          <w:i/>
        </w:rPr>
        <w:t xml:space="preserve"> 1</w:t>
      </w:r>
    </w:p>
    <w:p w14:paraId="29112A28" w14:textId="6E87BA43" w:rsidR="000C5FFA" w:rsidRDefault="00517CA4" w:rsidP="00606C79">
      <w:pPr>
        <w:pStyle w:val="ListParagraph"/>
        <w:numPr>
          <w:ilvl w:val="0"/>
          <w:numId w:val="57"/>
        </w:numPr>
        <w:spacing w:line="360" w:lineRule="auto"/>
        <w:jc w:val="both"/>
      </w:pPr>
      <w:r>
        <w:t xml:space="preserve">Client Admin should be able to </w:t>
      </w:r>
      <w:r w:rsidR="00D771C8">
        <w:t>enter Project Type 1 in Free form text field with maximum of 150 characters.</w:t>
      </w:r>
      <w:r w:rsidR="002D39B6">
        <w:t xml:space="preserve"> Client Admin should be able to Add another Type 1, available up to 10 Type 1s.  </w:t>
      </w:r>
      <w:r w:rsidR="002D39B6" w:rsidRPr="00D61845">
        <w:rPr>
          <w:i/>
        </w:rPr>
        <w:t>For example, “SOX” and “Compliance”</w:t>
      </w:r>
    </w:p>
    <w:p w14:paraId="7D443E5D" w14:textId="77777777" w:rsidR="005E4276" w:rsidRPr="003953CD" w:rsidRDefault="005E4276" w:rsidP="005E4276">
      <w:pPr>
        <w:spacing w:line="360" w:lineRule="auto"/>
        <w:jc w:val="both"/>
      </w:pPr>
      <w:r>
        <w:rPr>
          <w:b/>
          <w:i/>
        </w:rPr>
        <w:t>Requirement 5</w:t>
      </w:r>
      <w:r w:rsidRPr="003953CD">
        <w:rPr>
          <w:b/>
          <w:i/>
        </w:rPr>
        <w:t>:</w:t>
      </w:r>
      <w:r>
        <w:t xml:space="preserve"> </w:t>
      </w:r>
      <w:r w:rsidRPr="003953CD">
        <w:rPr>
          <w:b/>
          <w:i/>
        </w:rPr>
        <w:t>Project Type</w:t>
      </w:r>
      <w:r>
        <w:rPr>
          <w:b/>
          <w:i/>
        </w:rPr>
        <w:t xml:space="preserve"> 2</w:t>
      </w:r>
    </w:p>
    <w:p w14:paraId="230432B1" w14:textId="77777777" w:rsidR="005E4276" w:rsidRDefault="005E4276" w:rsidP="00606C79">
      <w:pPr>
        <w:pStyle w:val="ListParagraph"/>
        <w:numPr>
          <w:ilvl w:val="0"/>
          <w:numId w:val="71"/>
        </w:numPr>
        <w:spacing w:line="360" w:lineRule="auto"/>
        <w:jc w:val="both"/>
      </w:pPr>
      <w:r>
        <w:t>Client Admin should be provided with Add Type 2 button to click and enter Type 2</w:t>
      </w:r>
      <w:r w:rsidR="00FB064C">
        <w:t xml:space="preserve"> if he needs to</w:t>
      </w:r>
      <w:r w:rsidR="00992075">
        <w:t xml:space="preserve"> else he can skip to the next field, Risk Rating</w:t>
      </w:r>
      <w:r>
        <w:t>.</w:t>
      </w:r>
    </w:p>
    <w:p w14:paraId="4DFD3615" w14:textId="4C6737AD" w:rsidR="00290CBA" w:rsidRPr="00D61845" w:rsidRDefault="005E4276" w:rsidP="00290CBA">
      <w:pPr>
        <w:pStyle w:val="ListParagraph"/>
        <w:numPr>
          <w:ilvl w:val="0"/>
          <w:numId w:val="71"/>
        </w:numPr>
        <w:spacing w:line="360" w:lineRule="auto"/>
        <w:jc w:val="both"/>
        <w:rPr>
          <w:i/>
        </w:rPr>
      </w:pPr>
      <w:r>
        <w:t>On Add Type 2 button click, a new Free form text field appears in which Client Admin shall enter Project Type 2.</w:t>
      </w:r>
      <w:r w:rsidR="00290CBA">
        <w:t xml:space="preserve"> Client Admin should be able to Add another Type 2, available up to 20 Type 2s.  </w:t>
      </w:r>
      <w:r w:rsidR="00290CBA" w:rsidRPr="00D61845">
        <w:rPr>
          <w:i/>
        </w:rPr>
        <w:t xml:space="preserve">For example, “SOX - Financial </w:t>
      </w:r>
      <w:r w:rsidR="00290CBA">
        <w:rPr>
          <w:i/>
        </w:rPr>
        <w:t>“and “SOX – IT”.</w:t>
      </w:r>
    </w:p>
    <w:p w14:paraId="441E09CE" w14:textId="77777777" w:rsidR="004558F1" w:rsidRPr="003953CD" w:rsidRDefault="004558F1" w:rsidP="004558F1">
      <w:pPr>
        <w:spacing w:line="360" w:lineRule="auto"/>
        <w:jc w:val="both"/>
      </w:pPr>
      <w:r>
        <w:rPr>
          <w:b/>
          <w:i/>
        </w:rPr>
        <w:t>Requirement 6</w:t>
      </w:r>
      <w:r w:rsidRPr="003953CD">
        <w:rPr>
          <w:b/>
          <w:i/>
        </w:rPr>
        <w:t>:</w:t>
      </w:r>
      <w:r>
        <w:t xml:space="preserve"> </w:t>
      </w:r>
      <w:r w:rsidRPr="003953CD">
        <w:rPr>
          <w:b/>
          <w:i/>
        </w:rPr>
        <w:t>Project Type</w:t>
      </w:r>
      <w:r>
        <w:rPr>
          <w:b/>
          <w:i/>
        </w:rPr>
        <w:t xml:space="preserve"> 3</w:t>
      </w:r>
    </w:p>
    <w:p w14:paraId="1D108DA9" w14:textId="77777777" w:rsidR="00992075" w:rsidRDefault="004558F1" w:rsidP="00992075">
      <w:pPr>
        <w:pStyle w:val="ListParagraph"/>
        <w:numPr>
          <w:ilvl w:val="0"/>
          <w:numId w:val="71"/>
        </w:numPr>
        <w:spacing w:line="360" w:lineRule="auto"/>
        <w:jc w:val="both"/>
      </w:pPr>
      <w:r>
        <w:t>Client Admin should be provided with Add Type 3 button to click and enter Type 3</w:t>
      </w:r>
      <w:r w:rsidR="00992075">
        <w:t xml:space="preserve"> if he needs to else he can skip to the next field, Risk Rating.</w:t>
      </w:r>
    </w:p>
    <w:p w14:paraId="5320E4AE" w14:textId="12E8AE1A" w:rsidR="00290CBA" w:rsidRPr="00D61845" w:rsidRDefault="00992075" w:rsidP="00290CBA">
      <w:pPr>
        <w:pStyle w:val="ListParagraph"/>
        <w:numPr>
          <w:ilvl w:val="0"/>
          <w:numId w:val="71"/>
        </w:numPr>
        <w:spacing w:line="360" w:lineRule="auto"/>
        <w:jc w:val="both"/>
        <w:rPr>
          <w:i/>
        </w:rPr>
      </w:pPr>
      <w:r>
        <w:t>On Add Type 3</w:t>
      </w:r>
      <w:r w:rsidR="004558F1">
        <w:t xml:space="preserve"> button click, a new Free form text field appears in which Client Admin shall enter Project Type 3.</w:t>
      </w:r>
      <w:r w:rsidR="00290CBA">
        <w:t xml:space="preserve"> Client Admin should be able to Add another Type 3, available up to 30 Type 3s.  </w:t>
      </w:r>
      <w:r w:rsidR="00290CBA" w:rsidRPr="00D61845">
        <w:rPr>
          <w:i/>
        </w:rPr>
        <w:t>For example, “SOX-Financial-O2C” and “SOX-IT-Access Controls”</w:t>
      </w:r>
      <w:r w:rsidR="00290CBA">
        <w:rPr>
          <w:i/>
        </w:rPr>
        <w:t>.</w:t>
      </w:r>
    </w:p>
    <w:p w14:paraId="3B37603A" w14:textId="77777777" w:rsidR="00992075" w:rsidRPr="003953CD" w:rsidRDefault="00992075" w:rsidP="00992075">
      <w:pPr>
        <w:spacing w:line="360" w:lineRule="auto"/>
        <w:jc w:val="both"/>
      </w:pPr>
      <w:r>
        <w:rPr>
          <w:b/>
          <w:i/>
        </w:rPr>
        <w:t>Requirement 7</w:t>
      </w:r>
      <w:r w:rsidRPr="003953CD">
        <w:rPr>
          <w:b/>
          <w:i/>
        </w:rPr>
        <w:t>:</w:t>
      </w:r>
      <w:r>
        <w:t xml:space="preserve"> </w:t>
      </w:r>
      <w:r w:rsidRPr="003953CD">
        <w:rPr>
          <w:b/>
          <w:i/>
        </w:rPr>
        <w:t>Project Type</w:t>
      </w:r>
      <w:r>
        <w:rPr>
          <w:b/>
          <w:i/>
        </w:rPr>
        <w:t xml:space="preserve"> 4</w:t>
      </w:r>
    </w:p>
    <w:p w14:paraId="3BBB6744" w14:textId="77777777" w:rsidR="00992075" w:rsidRDefault="00992075" w:rsidP="00992075">
      <w:pPr>
        <w:pStyle w:val="ListParagraph"/>
        <w:numPr>
          <w:ilvl w:val="0"/>
          <w:numId w:val="71"/>
        </w:numPr>
        <w:spacing w:line="360" w:lineRule="auto"/>
        <w:jc w:val="both"/>
      </w:pPr>
      <w:r>
        <w:t>Client Admin should be provided with Add Type 4 button to click and enter Type 4 if he needs to else he can skip to the next field, Risk Rating.</w:t>
      </w:r>
    </w:p>
    <w:p w14:paraId="5DD720EF" w14:textId="53316387" w:rsidR="00290CBA" w:rsidRPr="00574169" w:rsidRDefault="00992075" w:rsidP="00290CBA">
      <w:pPr>
        <w:pStyle w:val="ListParagraph"/>
        <w:numPr>
          <w:ilvl w:val="0"/>
          <w:numId w:val="71"/>
        </w:numPr>
        <w:spacing w:line="360" w:lineRule="auto"/>
        <w:jc w:val="both"/>
        <w:rPr>
          <w:i/>
        </w:rPr>
      </w:pPr>
      <w:r>
        <w:t>On Add Type 4 button click, a new Free form text field appears in which Client Admin shall enter Project Type 4.</w:t>
      </w:r>
      <w:r w:rsidR="00290CBA">
        <w:t xml:space="preserve"> Client Admin should be able to Add another Type 4, available up to 40 Type 4s.  </w:t>
      </w:r>
      <w:r w:rsidR="00290CBA" w:rsidRPr="00574169">
        <w:rPr>
          <w:i/>
        </w:rPr>
        <w:t>For example, “SOX-Financial-O2C</w:t>
      </w:r>
      <w:r w:rsidR="00290CBA">
        <w:rPr>
          <w:i/>
        </w:rPr>
        <w:t>-Contracts</w:t>
      </w:r>
      <w:r w:rsidR="00290CBA" w:rsidRPr="00574169">
        <w:rPr>
          <w:i/>
        </w:rPr>
        <w:t>” and “SOX-IT-Access Controls</w:t>
      </w:r>
      <w:r w:rsidR="00290CBA">
        <w:rPr>
          <w:i/>
        </w:rPr>
        <w:t>-Application Level</w:t>
      </w:r>
      <w:r w:rsidR="00290CBA" w:rsidRPr="00574169">
        <w:rPr>
          <w:i/>
        </w:rPr>
        <w:t>”</w:t>
      </w:r>
      <w:r w:rsidR="00290CBA">
        <w:rPr>
          <w:i/>
        </w:rPr>
        <w:t>.</w:t>
      </w:r>
    </w:p>
    <w:p w14:paraId="4E475A38" w14:textId="77777777" w:rsidR="00C04B09" w:rsidRPr="003953CD" w:rsidRDefault="00C04B09" w:rsidP="00C04B09">
      <w:pPr>
        <w:spacing w:line="360" w:lineRule="auto"/>
        <w:jc w:val="both"/>
      </w:pPr>
      <w:r>
        <w:rPr>
          <w:b/>
          <w:i/>
        </w:rPr>
        <w:t>Requirement 8</w:t>
      </w:r>
      <w:r w:rsidRPr="003953CD">
        <w:rPr>
          <w:b/>
          <w:i/>
        </w:rPr>
        <w:t>:</w:t>
      </w:r>
      <w:r>
        <w:t xml:space="preserve"> </w:t>
      </w:r>
      <w:r w:rsidRPr="003953CD">
        <w:rPr>
          <w:b/>
          <w:i/>
        </w:rPr>
        <w:t>Project Type</w:t>
      </w:r>
      <w:r>
        <w:rPr>
          <w:b/>
          <w:i/>
        </w:rPr>
        <w:t xml:space="preserve"> 5</w:t>
      </w:r>
    </w:p>
    <w:p w14:paraId="7085B6D2" w14:textId="77777777" w:rsidR="00C04B09" w:rsidRDefault="00C04B09" w:rsidP="00C04B09">
      <w:pPr>
        <w:pStyle w:val="ListParagraph"/>
        <w:numPr>
          <w:ilvl w:val="0"/>
          <w:numId w:val="71"/>
        </w:numPr>
        <w:spacing w:line="360" w:lineRule="auto"/>
        <w:jc w:val="both"/>
      </w:pPr>
      <w:r>
        <w:lastRenderedPageBreak/>
        <w:t>Client Admin should be provided with Add Type 5 button to click and enter Type 5 if he needs to else he can skip to the next field, Risk Rating.</w:t>
      </w:r>
    </w:p>
    <w:p w14:paraId="142E82B1" w14:textId="2CB47DA3" w:rsidR="00290CBA" w:rsidRPr="00574169" w:rsidRDefault="00C04B09" w:rsidP="00290CBA">
      <w:pPr>
        <w:pStyle w:val="ListParagraph"/>
        <w:numPr>
          <w:ilvl w:val="0"/>
          <w:numId w:val="71"/>
        </w:numPr>
        <w:spacing w:line="360" w:lineRule="auto"/>
        <w:jc w:val="both"/>
        <w:rPr>
          <w:i/>
        </w:rPr>
      </w:pPr>
      <w:r>
        <w:t>On Add Type 5 button click, a new Free form text field appears in which Client Admin shall enter Project Type 5.</w:t>
      </w:r>
      <w:r w:rsidR="00290CBA" w:rsidRPr="00290CBA">
        <w:t xml:space="preserve"> </w:t>
      </w:r>
      <w:r w:rsidR="00290CBA">
        <w:t xml:space="preserve">Client Admin should be able to Add another Type 5, available up to 50 Type 5s.  </w:t>
      </w:r>
      <w:r w:rsidR="00290CBA" w:rsidRPr="00574169">
        <w:rPr>
          <w:i/>
        </w:rPr>
        <w:t>For example, “SOX-Financial-O2C</w:t>
      </w:r>
      <w:r w:rsidR="00290CBA">
        <w:rPr>
          <w:i/>
        </w:rPr>
        <w:t>-Contracts-Control #101</w:t>
      </w:r>
      <w:r w:rsidR="00290CBA" w:rsidRPr="00574169">
        <w:rPr>
          <w:i/>
        </w:rPr>
        <w:t>” and “SOX-IT-Access Controls</w:t>
      </w:r>
      <w:r w:rsidR="00290CBA">
        <w:rPr>
          <w:i/>
        </w:rPr>
        <w:t>-Application Level-Control #201</w:t>
      </w:r>
      <w:r w:rsidR="00290CBA" w:rsidRPr="00574169">
        <w:rPr>
          <w:i/>
        </w:rPr>
        <w:t>”</w:t>
      </w:r>
    </w:p>
    <w:p w14:paraId="65E2489A" w14:textId="748577E9" w:rsidR="00C04B09" w:rsidRDefault="00C04B09" w:rsidP="00C04B09">
      <w:pPr>
        <w:pStyle w:val="ListParagraph"/>
        <w:numPr>
          <w:ilvl w:val="0"/>
          <w:numId w:val="71"/>
        </w:numPr>
        <w:spacing w:line="360" w:lineRule="auto"/>
        <w:jc w:val="both"/>
      </w:pPr>
    </w:p>
    <w:p w14:paraId="046A8BA9" w14:textId="77777777" w:rsidR="00661694" w:rsidRDefault="00661694" w:rsidP="005117AB">
      <w:pPr>
        <w:spacing w:line="360" w:lineRule="auto"/>
        <w:jc w:val="both"/>
        <w:rPr>
          <w:b/>
          <w:i/>
        </w:rPr>
      </w:pPr>
      <w:r w:rsidRPr="007844B1">
        <w:rPr>
          <w:b/>
          <w:i/>
          <w:u w:val="single"/>
        </w:rPr>
        <w:t>Note</w:t>
      </w:r>
      <w:r>
        <w:rPr>
          <w:b/>
          <w:i/>
        </w:rPr>
        <w:t xml:space="preserve">: </w:t>
      </w:r>
      <w:r w:rsidRPr="00002C33">
        <w:rPr>
          <w:b/>
          <w:i/>
          <w:highlight w:val="cyan"/>
        </w:rPr>
        <w:t>Very Nice to have Feature</w:t>
      </w:r>
      <w:r w:rsidR="007844B1">
        <w:rPr>
          <w:b/>
          <w:i/>
        </w:rPr>
        <w:t xml:space="preserve"> - </w:t>
      </w:r>
      <w:r>
        <w:rPr>
          <w:b/>
          <w:i/>
        </w:rPr>
        <w:t>Based on the Project Type hierarchy set-up, need to display a preview screen with all the projects- similar to an Org chart.</w:t>
      </w:r>
    </w:p>
    <w:p w14:paraId="67957F08" w14:textId="77777777" w:rsidR="00506DB7" w:rsidRDefault="00506DB7" w:rsidP="00506DB7">
      <w:pPr>
        <w:spacing w:line="360" w:lineRule="auto"/>
        <w:jc w:val="both"/>
        <w:rPr>
          <w:b/>
          <w:i/>
        </w:rPr>
      </w:pPr>
      <w:r w:rsidRPr="00002C33">
        <w:rPr>
          <w:b/>
          <w:i/>
        </w:rPr>
        <w:t xml:space="preserve">Requirement </w:t>
      </w:r>
      <w:r w:rsidR="00AB6E0E" w:rsidRPr="00002C33">
        <w:rPr>
          <w:b/>
          <w:i/>
        </w:rPr>
        <w:t>9</w:t>
      </w:r>
      <w:r w:rsidRPr="00002C33">
        <w:rPr>
          <w:b/>
          <w:i/>
        </w:rPr>
        <w:t>: Risk Rating</w:t>
      </w:r>
    </w:p>
    <w:p w14:paraId="4E65A4D2" w14:textId="77777777" w:rsidR="00506DB7" w:rsidRDefault="00506DB7" w:rsidP="00606C79">
      <w:pPr>
        <w:pStyle w:val="ListParagraph"/>
        <w:numPr>
          <w:ilvl w:val="0"/>
          <w:numId w:val="64"/>
        </w:numPr>
        <w:spacing w:line="360" w:lineRule="auto"/>
        <w:jc w:val="both"/>
      </w:pPr>
      <w:r>
        <w:t xml:space="preserve">Client Admin should be able </w:t>
      </w:r>
      <w:r w:rsidR="008311A8">
        <w:t>to select R</w:t>
      </w:r>
      <w:r>
        <w:t xml:space="preserve">isk </w:t>
      </w:r>
      <w:r w:rsidR="008311A8">
        <w:t>R</w:t>
      </w:r>
      <w:r>
        <w:t>ating from the drop down list.</w:t>
      </w:r>
    </w:p>
    <w:p w14:paraId="312DEA60" w14:textId="77777777" w:rsidR="008311A8" w:rsidRDefault="008311A8">
      <w:pPr>
        <w:spacing w:line="360" w:lineRule="auto"/>
        <w:jc w:val="both"/>
      </w:pPr>
    </w:p>
    <w:p w14:paraId="6AA683EC" w14:textId="77777777" w:rsidR="008311A8" w:rsidRDefault="008311A8" w:rsidP="008311A8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Requirement </w:t>
      </w:r>
      <w:r w:rsidR="00AB6E0E">
        <w:rPr>
          <w:b/>
          <w:i/>
        </w:rPr>
        <w:t>10</w:t>
      </w:r>
      <w:r>
        <w:rPr>
          <w:b/>
          <w:i/>
        </w:rPr>
        <w:t xml:space="preserve"> Business Unit</w:t>
      </w:r>
    </w:p>
    <w:p w14:paraId="4FE87519" w14:textId="608DFD15" w:rsidR="008311A8" w:rsidRPr="008311A8" w:rsidRDefault="008311A8" w:rsidP="00606C79">
      <w:pPr>
        <w:pStyle w:val="ListParagraph"/>
        <w:numPr>
          <w:ilvl w:val="0"/>
          <w:numId w:val="64"/>
        </w:numPr>
        <w:spacing w:line="360" w:lineRule="auto"/>
        <w:jc w:val="both"/>
        <w:rPr>
          <w:b/>
          <w:i/>
        </w:rPr>
      </w:pPr>
      <w:r>
        <w:t xml:space="preserve">Client Admin should be able to select </w:t>
      </w:r>
      <w:r w:rsidR="00370684">
        <w:t xml:space="preserve">multiple </w:t>
      </w:r>
      <w:r>
        <w:t>Business Unit</w:t>
      </w:r>
      <w:r w:rsidR="00370684">
        <w:t>s</w:t>
      </w:r>
      <w:r>
        <w:t xml:space="preserve"> from the drop down list.</w:t>
      </w:r>
    </w:p>
    <w:p w14:paraId="7D08F937" w14:textId="77777777" w:rsidR="008311A8" w:rsidRPr="00606C79" w:rsidRDefault="008311A8">
      <w:pPr>
        <w:spacing w:line="360" w:lineRule="auto"/>
        <w:jc w:val="both"/>
      </w:pPr>
    </w:p>
    <w:p w14:paraId="70F4BB55" w14:textId="77777777" w:rsidR="008311A8" w:rsidRDefault="008311A8" w:rsidP="008311A8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Requirement </w:t>
      </w:r>
      <w:r w:rsidR="00AB6E0E">
        <w:rPr>
          <w:b/>
          <w:i/>
        </w:rPr>
        <w:t>11</w:t>
      </w:r>
      <w:r>
        <w:rPr>
          <w:b/>
          <w:i/>
        </w:rPr>
        <w:t>: Sub-Business Unit</w:t>
      </w:r>
    </w:p>
    <w:p w14:paraId="64F0D320" w14:textId="1719E1B0" w:rsidR="008311A8" w:rsidRPr="00606C79" w:rsidRDefault="008311A8" w:rsidP="008311A8">
      <w:pPr>
        <w:pStyle w:val="ListParagraph"/>
        <w:numPr>
          <w:ilvl w:val="0"/>
          <w:numId w:val="64"/>
        </w:numPr>
        <w:spacing w:line="360" w:lineRule="auto"/>
        <w:jc w:val="both"/>
        <w:rPr>
          <w:b/>
          <w:i/>
        </w:rPr>
      </w:pPr>
      <w:r>
        <w:t xml:space="preserve">Client Admin should be able to select </w:t>
      </w:r>
      <w:r w:rsidR="00370684">
        <w:t xml:space="preserve">multiple </w:t>
      </w:r>
      <w:r>
        <w:t>Sub-Business Unit</w:t>
      </w:r>
      <w:r w:rsidR="00370684">
        <w:t>s</w:t>
      </w:r>
      <w:r>
        <w:t xml:space="preserve"> from the drop down list.</w:t>
      </w:r>
    </w:p>
    <w:p w14:paraId="6B4059AD" w14:textId="77777777" w:rsidR="008311A8" w:rsidRDefault="008311A8" w:rsidP="00606C79">
      <w:pPr>
        <w:spacing w:line="360" w:lineRule="auto"/>
        <w:jc w:val="both"/>
        <w:rPr>
          <w:b/>
          <w:i/>
        </w:rPr>
      </w:pPr>
    </w:p>
    <w:p w14:paraId="42B58494" w14:textId="77777777" w:rsidR="008311A8" w:rsidRDefault="008311A8" w:rsidP="008311A8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Requirement </w:t>
      </w:r>
      <w:r w:rsidR="00AB6E0E">
        <w:rPr>
          <w:b/>
          <w:i/>
        </w:rPr>
        <w:t>12</w:t>
      </w:r>
      <w:r>
        <w:rPr>
          <w:b/>
          <w:i/>
        </w:rPr>
        <w:t>: Business Objective</w:t>
      </w:r>
    </w:p>
    <w:p w14:paraId="56CA9266" w14:textId="3A57F9D1" w:rsidR="008311A8" w:rsidRPr="003953CD" w:rsidRDefault="008311A8" w:rsidP="008311A8">
      <w:pPr>
        <w:pStyle w:val="ListParagraph"/>
        <w:numPr>
          <w:ilvl w:val="0"/>
          <w:numId w:val="64"/>
        </w:numPr>
        <w:spacing w:line="360" w:lineRule="auto"/>
        <w:jc w:val="both"/>
        <w:rPr>
          <w:b/>
          <w:i/>
        </w:rPr>
      </w:pPr>
      <w:r>
        <w:t>Client Admin should be able to select</w:t>
      </w:r>
      <w:r w:rsidR="00370684">
        <w:t xml:space="preserve"> multiple</w:t>
      </w:r>
      <w:r>
        <w:t xml:space="preserve"> Business Objective from the drop down list.</w:t>
      </w:r>
    </w:p>
    <w:p w14:paraId="20B72255" w14:textId="77777777" w:rsidR="008311A8" w:rsidRPr="00606C79" w:rsidRDefault="008311A8" w:rsidP="00606C79">
      <w:pPr>
        <w:spacing w:line="360" w:lineRule="auto"/>
        <w:jc w:val="both"/>
        <w:rPr>
          <w:b/>
          <w:i/>
        </w:rPr>
      </w:pPr>
    </w:p>
    <w:p w14:paraId="7435AD59" w14:textId="77777777" w:rsidR="00791D19" w:rsidRDefault="00791D19" w:rsidP="00791D19">
      <w:pPr>
        <w:spacing w:line="360" w:lineRule="auto"/>
        <w:jc w:val="both"/>
        <w:rPr>
          <w:b/>
          <w:i/>
        </w:rPr>
      </w:pPr>
      <w:r w:rsidRPr="00F96CD0">
        <w:rPr>
          <w:b/>
          <w:i/>
        </w:rPr>
        <w:t xml:space="preserve">Requirement </w:t>
      </w:r>
      <w:r>
        <w:rPr>
          <w:b/>
          <w:i/>
        </w:rPr>
        <w:t>1</w:t>
      </w:r>
      <w:r w:rsidR="00AB6E0E">
        <w:rPr>
          <w:b/>
          <w:i/>
        </w:rPr>
        <w:t>3</w:t>
      </w:r>
      <w:r>
        <w:rPr>
          <w:b/>
          <w:i/>
        </w:rPr>
        <w:t>: Region</w:t>
      </w:r>
    </w:p>
    <w:p w14:paraId="1B907413" w14:textId="1D661A25" w:rsidR="00791D19" w:rsidRPr="003953CD" w:rsidRDefault="00791D19" w:rsidP="00791D19">
      <w:pPr>
        <w:pStyle w:val="ListParagraph"/>
        <w:numPr>
          <w:ilvl w:val="0"/>
          <w:numId w:val="59"/>
        </w:numPr>
        <w:spacing w:line="360" w:lineRule="auto"/>
        <w:jc w:val="both"/>
      </w:pPr>
      <w:r>
        <w:t>Client Adm</w:t>
      </w:r>
      <w:r w:rsidR="00182061">
        <w:t xml:space="preserve">in should be able to choose multiple </w:t>
      </w:r>
      <w:r>
        <w:t>Region</w:t>
      </w:r>
      <w:r w:rsidR="00182061">
        <w:t>s</w:t>
      </w:r>
      <w:r>
        <w:t xml:space="preserve"> from the drop down list.</w:t>
      </w:r>
    </w:p>
    <w:p w14:paraId="47AAC794" w14:textId="77777777" w:rsidR="00791D19" w:rsidRDefault="00791D19" w:rsidP="00123E4B">
      <w:pPr>
        <w:spacing w:line="360" w:lineRule="auto"/>
        <w:jc w:val="both"/>
        <w:rPr>
          <w:b/>
          <w:i/>
        </w:rPr>
      </w:pPr>
    </w:p>
    <w:p w14:paraId="5A8BD1B7" w14:textId="4ADC50A1" w:rsidR="00123E4B" w:rsidRDefault="00123E4B" w:rsidP="00123E4B">
      <w:pPr>
        <w:spacing w:line="360" w:lineRule="auto"/>
        <w:jc w:val="both"/>
        <w:rPr>
          <w:b/>
          <w:i/>
        </w:rPr>
      </w:pPr>
      <w:r w:rsidRPr="00F96CD0">
        <w:rPr>
          <w:b/>
          <w:i/>
        </w:rPr>
        <w:t xml:space="preserve">Requirement </w:t>
      </w:r>
      <w:r w:rsidR="00791D19">
        <w:rPr>
          <w:b/>
          <w:i/>
        </w:rPr>
        <w:t>1</w:t>
      </w:r>
      <w:r w:rsidR="00AB6E0E">
        <w:rPr>
          <w:b/>
          <w:i/>
        </w:rPr>
        <w:t>4</w:t>
      </w:r>
      <w:r>
        <w:rPr>
          <w:b/>
          <w:i/>
        </w:rPr>
        <w:t>: Country</w:t>
      </w:r>
      <w:r w:rsidR="003469B7">
        <w:rPr>
          <w:b/>
          <w:i/>
        </w:rPr>
        <w:t xml:space="preserve"> and State</w:t>
      </w:r>
    </w:p>
    <w:p w14:paraId="53541190" w14:textId="55C96A4F" w:rsidR="00123E4B" w:rsidRDefault="00123E4B" w:rsidP="00123E4B">
      <w:pPr>
        <w:pStyle w:val="ListParagraph"/>
        <w:numPr>
          <w:ilvl w:val="0"/>
          <w:numId w:val="59"/>
        </w:numPr>
        <w:spacing w:line="360" w:lineRule="auto"/>
        <w:jc w:val="both"/>
      </w:pPr>
      <w:r>
        <w:t>Client Adm</w:t>
      </w:r>
      <w:r w:rsidR="00182061">
        <w:t xml:space="preserve">in should be able to choose multiple </w:t>
      </w:r>
      <w:r>
        <w:t>Countr</w:t>
      </w:r>
      <w:r w:rsidR="00182061">
        <w:t>ies</w:t>
      </w:r>
      <w:r>
        <w:t xml:space="preserve"> from the drop down list.</w:t>
      </w:r>
    </w:p>
    <w:p w14:paraId="0016E7DE" w14:textId="77777777" w:rsidR="00C86345" w:rsidRDefault="00C86345" w:rsidP="00123E4B">
      <w:pPr>
        <w:pStyle w:val="ListParagraph"/>
        <w:numPr>
          <w:ilvl w:val="0"/>
          <w:numId w:val="59"/>
        </w:numPr>
        <w:spacing w:line="360" w:lineRule="auto"/>
        <w:jc w:val="both"/>
      </w:pPr>
      <w:r>
        <w:t xml:space="preserve">If a country is not available, client admin selects ‘Others’ and a free form text field appears. </w:t>
      </w:r>
    </w:p>
    <w:p w14:paraId="3CA946ED" w14:textId="77777777" w:rsidR="003469B7" w:rsidRPr="00606C79" w:rsidRDefault="003469B7" w:rsidP="003469B7">
      <w:pPr>
        <w:pStyle w:val="ListParagraph"/>
        <w:numPr>
          <w:ilvl w:val="0"/>
          <w:numId w:val="59"/>
        </w:numPr>
        <w:spacing w:line="360" w:lineRule="auto"/>
        <w:jc w:val="both"/>
      </w:pPr>
      <w:r>
        <w:t>Based on the Country selected, State drop down list shall be populated.</w:t>
      </w:r>
    </w:p>
    <w:p w14:paraId="0A4F2EE9" w14:textId="3E00C2A1" w:rsidR="003469B7" w:rsidRDefault="003469B7" w:rsidP="003469B7">
      <w:pPr>
        <w:pStyle w:val="ListParagraph"/>
        <w:numPr>
          <w:ilvl w:val="0"/>
          <w:numId w:val="59"/>
        </w:numPr>
        <w:spacing w:line="360" w:lineRule="auto"/>
        <w:jc w:val="both"/>
      </w:pPr>
      <w:r>
        <w:lastRenderedPageBreak/>
        <w:t xml:space="preserve">Country name shall be entered in free form text field with maximum 20 characters. </w:t>
      </w:r>
      <w:r w:rsidRPr="005E346D">
        <w:t>There is no limit on number of countries.</w:t>
      </w:r>
    </w:p>
    <w:p w14:paraId="41530FE5" w14:textId="77A4073E" w:rsidR="003469B7" w:rsidRDefault="003469B7" w:rsidP="003469B7">
      <w:pPr>
        <w:pStyle w:val="ListParagraph"/>
        <w:numPr>
          <w:ilvl w:val="0"/>
          <w:numId w:val="59"/>
        </w:numPr>
        <w:spacing w:line="360" w:lineRule="auto"/>
        <w:jc w:val="both"/>
      </w:pPr>
      <w:r>
        <w:t>State</w:t>
      </w:r>
      <w:r>
        <w:t xml:space="preserve"> name shall be entered in free form text field with maximum 20 characters. </w:t>
      </w:r>
      <w:r w:rsidRPr="005E346D">
        <w:t>There is no limit on number of countries.</w:t>
      </w:r>
    </w:p>
    <w:p w14:paraId="3F370106" w14:textId="77777777" w:rsidR="003469B7" w:rsidRDefault="003469B7" w:rsidP="00123E4B">
      <w:pPr>
        <w:spacing w:line="360" w:lineRule="auto"/>
        <w:jc w:val="both"/>
        <w:rPr>
          <w:b/>
          <w:i/>
        </w:rPr>
      </w:pPr>
    </w:p>
    <w:p w14:paraId="78D7651A" w14:textId="2626F2A2" w:rsidR="00123E4B" w:rsidRDefault="00123E4B" w:rsidP="00123E4B">
      <w:pPr>
        <w:spacing w:line="360" w:lineRule="auto"/>
        <w:jc w:val="both"/>
        <w:rPr>
          <w:b/>
          <w:i/>
        </w:rPr>
      </w:pPr>
      <w:r w:rsidRPr="00F96CD0">
        <w:rPr>
          <w:b/>
          <w:i/>
        </w:rPr>
        <w:t xml:space="preserve">Requirement </w:t>
      </w:r>
      <w:r w:rsidR="00791D19">
        <w:rPr>
          <w:b/>
          <w:i/>
        </w:rPr>
        <w:t>1</w:t>
      </w:r>
      <w:r w:rsidR="00AB6E0E">
        <w:rPr>
          <w:b/>
          <w:i/>
        </w:rPr>
        <w:t>5</w:t>
      </w:r>
      <w:r>
        <w:rPr>
          <w:b/>
          <w:i/>
        </w:rPr>
        <w:t xml:space="preserve">: City </w:t>
      </w:r>
    </w:p>
    <w:p w14:paraId="30A81571" w14:textId="331CA6F7" w:rsidR="00123E4B" w:rsidRPr="00C86345" w:rsidRDefault="00123E4B" w:rsidP="00123E4B">
      <w:pPr>
        <w:pStyle w:val="ListParagraph"/>
        <w:numPr>
          <w:ilvl w:val="0"/>
          <w:numId w:val="59"/>
        </w:numPr>
        <w:spacing w:line="360" w:lineRule="auto"/>
        <w:jc w:val="both"/>
        <w:rPr>
          <w:b/>
          <w:i/>
        </w:rPr>
      </w:pPr>
      <w:r>
        <w:t>Client Adm</w:t>
      </w:r>
      <w:r w:rsidR="008D43C7">
        <w:t xml:space="preserve">in should be able to choose multiple </w:t>
      </w:r>
      <w:r>
        <w:t>Cit</w:t>
      </w:r>
      <w:r w:rsidR="008D43C7">
        <w:t>ies</w:t>
      </w:r>
      <w:r>
        <w:t xml:space="preserve"> from the drop down list.</w:t>
      </w:r>
    </w:p>
    <w:p w14:paraId="4A7B80D8" w14:textId="77777777" w:rsidR="00C86345" w:rsidRDefault="00C86345" w:rsidP="00C86345">
      <w:pPr>
        <w:pStyle w:val="ListParagraph"/>
        <w:numPr>
          <w:ilvl w:val="0"/>
          <w:numId w:val="59"/>
        </w:numPr>
        <w:spacing w:line="360" w:lineRule="auto"/>
        <w:jc w:val="both"/>
      </w:pPr>
      <w:r>
        <w:t xml:space="preserve">If a city is not available, client admin selects ‘Others’ and a free form text field appears. </w:t>
      </w:r>
    </w:p>
    <w:p w14:paraId="5D22677D" w14:textId="77777777" w:rsidR="00C86345" w:rsidRPr="005E346D" w:rsidRDefault="00C86345" w:rsidP="00C86345">
      <w:pPr>
        <w:pStyle w:val="ListParagraph"/>
        <w:numPr>
          <w:ilvl w:val="0"/>
          <w:numId w:val="59"/>
        </w:numPr>
        <w:spacing w:line="360" w:lineRule="auto"/>
        <w:jc w:val="both"/>
      </w:pPr>
      <w:r>
        <w:t xml:space="preserve">City name shall be entered in free form text field with maximum 20 characters. </w:t>
      </w:r>
      <w:r w:rsidRPr="005E346D">
        <w:t>There is no limit on number of countries.</w:t>
      </w:r>
    </w:p>
    <w:p w14:paraId="76EDDADD" w14:textId="77777777" w:rsidR="00123E4B" w:rsidRDefault="00123E4B" w:rsidP="00123E4B">
      <w:pPr>
        <w:spacing w:line="360" w:lineRule="auto"/>
        <w:jc w:val="both"/>
        <w:rPr>
          <w:b/>
          <w:i/>
        </w:rPr>
      </w:pPr>
      <w:r w:rsidRPr="00F96CD0">
        <w:rPr>
          <w:b/>
          <w:i/>
        </w:rPr>
        <w:t xml:space="preserve">Requirement </w:t>
      </w:r>
      <w:r w:rsidR="00791D19">
        <w:rPr>
          <w:b/>
          <w:i/>
        </w:rPr>
        <w:t>1</w:t>
      </w:r>
      <w:r w:rsidR="00AB6E0E">
        <w:rPr>
          <w:b/>
          <w:i/>
        </w:rPr>
        <w:t>6</w:t>
      </w:r>
      <w:r>
        <w:rPr>
          <w:b/>
          <w:i/>
        </w:rPr>
        <w:t xml:space="preserve">: Project Manager </w:t>
      </w:r>
    </w:p>
    <w:p w14:paraId="343B4E45" w14:textId="5D593672" w:rsidR="6B7F0FA0" w:rsidRDefault="6B7F0FA0" w:rsidP="6B7F0FA0">
      <w:pPr>
        <w:pStyle w:val="ListParagraph"/>
        <w:numPr>
          <w:ilvl w:val="0"/>
          <w:numId w:val="59"/>
        </w:numPr>
        <w:spacing w:line="360" w:lineRule="auto"/>
        <w:jc w:val="both"/>
        <w:rPr>
          <w:b/>
          <w:bCs/>
          <w:i/>
          <w:iCs/>
        </w:rPr>
      </w:pPr>
      <w:r>
        <w:t xml:space="preserve">Client Admin should be able to choose a Project Manager from the drop down list of all Audit Resources only- not management resources. </w:t>
      </w:r>
      <w:r w:rsidRPr="6B7F0FA0">
        <w:rPr>
          <w:rFonts w:eastAsia="Calibri" w:cs="Calibri"/>
        </w:rPr>
        <w:t>Need to provide informational icon to advise that Project Managers should be set-up first, so they can be selected from the drop-down.</w:t>
      </w:r>
    </w:p>
    <w:p w14:paraId="5E91B6CA" w14:textId="77777777" w:rsidR="000C1316" w:rsidRPr="00606C79" w:rsidRDefault="000C1316" w:rsidP="00123E4B">
      <w:pPr>
        <w:pStyle w:val="ListParagraph"/>
        <w:numPr>
          <w:ilvl w:val="0"/>
          <w:numId w:val="59"/>
        </w:numPr>
        <w:spacing w:line="360" w:lineRule="auto"/>
        <w:jc w:val="both"/>
        <w:rPr>
          <w:b/>
          <w:i/>
        </w:rPr>
      </w:pPr>
      <w:r>
        <w:t>Client Admin should be able to choose more than one Project Manager from the drop down list.</w:t>
      </w:r>
    </w:p>
    <w:p w14:paraId="07394530" w14:textId="77777777" w:rsidR="0054382C" w:rsidRDefault="0054382C" w:rsidP="00606C79">
      <w:pPr>
        <w:spacing w:line="360" w:lineRule="auto"/>
        <w:jc w:val="both"/>
        <w:rPr>
          <w:b/>
          <w:i/>
        </w:rPr>
      </w:pPr>
    </w:p>
    <w:p w14:paraId="22B36FD2" w14:textId="77777777" w:rsidR="0054382C" w:rsidRDefault="0054382C" w:rsidP="0054382C">
      <w:pPr>
        <w:spacing w:line="360" w:lineRule="auto"/>
        <w:jc w:val="both"/>
        <w:rPr>
          <w:b/>
          <w:i/>
        </w:rPr>
      </w:pPr>
      <w:r w:rsidRPr="00F96CD0">
        <w:rPr>
          <w:b/>
          <w:i/>
        </w:rPr>
        <w:t xml:space="preserve">Requirement </w:t>
      </w:r>
      <w:r w:rsidR="00791D19">
        <w:rPr>
          <w:b/>
          <w:i/>
        </w:rPr>
        <w:t>1</w:t>
      </w:r>
      <w:r w:rsidR="00AB6E0E">
        <w:rPr>
          <w:b/>
          <w:i/>
        </w:rPr>
        <w:t>7</w:t>
      </w:r>
      <w:r w:rsidR="0092112B">
        <w:rPr>
          <w:b/>
          <w:i/>
        </w:rPr>
        <w:t xml:space="preserve">: </w:t>
      </w:r>
      <w:r w:rsidR="0092112B" w:rsidRPr="00591269">
        <w:rPr>
          <w:b/>
          <w:i/>
        </w:rPr>
        <w:t>Planned for</w:t>
      </w:r>
      <w:r w:rsidRPr="00591269">
        <w:rPr>
          <w:b/>
          <w:i/>
        </w:rPr>
        <w:t xml:space="preserve"> Quarter</w:t>
      </w:r>
      <w:r>
        <w:rPr>
          <w:b/>
          <w:i/>
        </w:rPr>
        <w:t xml:space="preserve"> </w:t>
      </w:r>
    </w:p>
    <w:p w14:paraId="1BBA2E5A" w14:textId="77777777" w:rsidR="0054382C" w:rsidRPr="00606C79" w:rsidRDefault="004C0077" w:rsidP="00606C79">
      <w:pPr>
        <w:pStyle w:val="ListParagraph"/>
        <w:numPr>
          <w:ilvl w:val="0"/>
          <w:numId w:val="65"/>
        </w:numPr>
        <w:spacing w:line="360" w:lineRule="auto"/>
        <w:jc w:val="both"/>
        <w:rPr>
          <w:b/>
          <w:i/>
        </w:rPr>
      </w:pPr>
      <w:r>
        <w:t xml:space="preserve">Client Admin should be able to choose </w:t>
      </w:r>
      <w:r w:rsidR="0092112B">
        <w:t>the Planned for</w:t>
      </w:r>
      <w:r w:rsidR="00BB3657">
        <w:t xml:space="preserve"> </w:t>
      </w:r>
      <w:r>
        <w:t>Quarter from the drop down list</w:t>
      </w:r>
      <w:r w:rsidR="00D07C5B">
        <w:t xml:space="preserve"> of Quarters defined </w:t>
      </w:r>
      <w:r w:rsidR="00D07C5B" w:rsidRPr="008F4448">
        <w:t>by the system</w:t>
      </w:r>
      <w:r w:rsidR="008F4448" w:rsidRPr="00606C79">
        <w:t xml:space="preserve"> based on a year selected</w:t>
      </w:r>
      <w:r w:rsidRPr="008F4448">
        <w:t>.</w:t>
      </w:r>
    </w:p>
    <w:p w14:paraId="384FBBCE" w14:textId="77777777" w:rsidR="006E34E9" w:rsidRDefault="006E34E9" w:rsidP="00606C79">
      <w:pPr>
        <w:spacing w:line="360" w:lineRule="auto"/>
        <w:jc w:val="both"/>
        <w:rPr>
          <w:b/>
          <w:i/>
        </w:rPr>
      </w:pPr>
    </w:p>
    <w:p w14:paraId="4F8F1F29" w14:textId="77777777" w:rsidR="008410C1" w:rsidRPr="008E459F" w:rsidRDefault="00791D19" w:rsidP="008410C1">
      <w:pPr>
        <w:spacing w:line="360" w:lineRule="auto"/>
        <w:jc w:val="both"/>
        <w:rPr>
          <w:b/>
          <w:i/>
        </w:rPr>
      </w:pPr>
      <w:r w:rsidRPr="00606C79">
        <w:rPr>
          <w:b/>
          <w:i/>
        </w:rPr>
        <w:t>Requirement 1</w:t>
      </w:r>
      <w:r w:rsidR="007E7B48" w:rsidRPr="00606C79">
        <w:rPr>
          <w:b/>
          <w:i/>
        </w:rPr>
        <w:t>8</w:t>
      </w:r>
      <w:r w:rsidR="008410C1" w:rsidRPr="008E459F">
        <w:rPr>
          <w:b/>
          <w:i/>
        </w:rPr>
        <w:t>:  Phases</w:t>
      </w:r>
    </w:p>
    <w:p w14:paraId="7321BE56" w14:textId="37B54DC2" w:rsidR="6B7F0FA0" w:rsidRDefault="6B7F0FA0" w:rsidP="6B7F0FA0">
      <w:pPr>
        <w:pStyle w:val="ListParagraph"/>
        <w:numPr>
          <w:ilvl w:val="0"/>
          <w:numId w:val="65"/>
        </w:numPr>
        <w:spacing w:line="360" w:lineRule="auto"/>
        <w:jc w:val="both"/>
        <w:rPr>
          <w:b/>
          <w:bCs/>
          <w:i/>
          <w:iCs/>
        </w:rPr>
      </w:pPr>
      <w:r>
        <w:t xml:space="preserve">Every project has different phases like Travel, Planning, Field-Work, Documentation, Draft Report Writing, Report Review, Final Report issue and so on. </w:t>
      </w:r>
      <w:r w:rsidRPr="6B7F0FA0">
        <w:rPr>
          <w:rFonts w:eastAsia="Calibri" w:cs="Calibri"/>
        </w:rPr>
        <w:t xml:space="preserve">These phase names are suggested in grey letters but can be changed by Client Admin.  </w:t>
      </w:r>
    </w:p>
    <w:p w14:paraId="2D6F23F4" w14:textId="7CB9A329" w:rsidR="6B7F0FA0" w:rsidRDefault="6B7F0FA0" w:rsidP="6B7F0FA0">
      <w:pPr>
        <w:pStyle w:val="ListParagraph"/>
        <w:numPr>
          <w:ilvl w:val="0"/>
          <w:numId w:val="65"/>
        </w:numPr>
        <w:spacing w:line="360" w:lineRule="auto"/>
        <w:jc w:val="both"/>
        <w:rPr>
          <w:b/>
          <w:bCs/>
          <w:i/>
          <w:iCs/>
        </w:rPr>
      </w:pPr>
      <w:r>
        <w:t>Client Admin should be able to add additional Phases by clicking Add button if necessary. Maximum Phases allowed: 10 including the default 5.</w:t>
      </w:r>
    </w:p>
    <w:p w14:paraId="7E163175" w14:textId="77777777" w:rsidR="008410C1" w:rsidRPr="00606C79" w:rsidRDefault="008410C1" w:rsidP="00606C79">
      <w:pPr>
        <w:pStyle w:val="ListParagraph"/>
        <w:numPr>
          <w:ilvl w:val="0"/>
          <w:numId w:val="65"/>
        </w:numPr>
        <w:spacing w:line="360" w:lineRule="auto"/>
        <w:jc w:val="both"/>
        <w:rPr>
          <w:b/>
          <w:i/>
        </w:rPr>
      </w:pPr>
      <w:r>
        <w:t>All phases should be editable by clicking Edit button.</w:t>
      </w:r>
    </w:p>
    <w:p w14:paraId="46BC4C15" w14:textId="77777777" w:rsidR="008410C1" w:rsidRPr="00606C79" w:rsidRDefault="00047687" w:rsidP="00606C79">
      <w:pPr>
        <w:pStyle w:val="ListParagraph"/>
        <w:numPr>
          <w:ilvl w:val="0"/>
          <w:numId w:val="65"/>
        </w:numPr>
        <w:spacing w:line="360" w:lineRule="auto"/>
        <w:jc w:val="both"/>
        <w:rPr>
          <w:b/>
          <w:i/>
        </w:rPr>
      </w:pPr>
      <w:r>
        <w:t>Unused phases shall disappear.</w:t>
      </w:r>
    </w:p>
    <w:p w14:paraId="7A272DE9" w14:textId="77777777" w:rsidR="00B57234" w:rsidRPr="00606C79" w:rsidRDefault="00B57234" w:rsidP="00606C79">
      <w:pPr>
        <w:pStyle w:val="ListParagraph"/>
        <w:numPr>
          <w:ilvl w:val="0"/>
          <w:numId w:val="65"/>
        </w:numPr>
        <w:spacing w:line="360" w:lineRule="auto"/>
        <w:jc w:val="both"/>
        <w:rPr>
          <w:b/>
          <w:i/>
        </w:rPr>
      </w:pPr>
      <w:r>
        <w:t>Every phase should have hours, even zero hours.</w:t>
      </w:r>
    </w:p>
    <w:p w14:paraId="64FB09ED" w14:textId="77777777" w:rsidR="008410C1" w:rsidRDefault="008410C1" w:rsidP="00606C79">
      <w:pPr>
        <w:spacing w:line="360" w:lineRule="auto"/>
        <w:jc w:val="both"/>
        <w:rPr>
          <w:b/>
          <w:i/>
        </w:rPr>
      </w:pPr>
    </w:p>
    <w:p w14:paraId="6D4E6EE3" w14:textId="77777777" w:rsidR="00B96F6D" w:rsidRDefault="0020020B" w:rsidP="0020020B">
      <w:pPr>
        <w:spacing w:line="360" w:lineRule="auto"/>
        <w:jc w:val="both"/>
        <w:rPr>
          <w:b/>
          <w:i/>
        </w:rPr>
      </w:pPr>
      <w:r w:rsidRPr="00F96CD0">
        <w:rPr>
          <w:b/>
          <w:i/>
        </w:rPr>
        <w:t xml:space="preserve">Requirement </w:t>
      </w:r>
      <w:r>
        <w:rPr>
          <w:b/>
          <w:i/>
        </w:rPr>
        <w:t>1</w:t>
      </w:r>
      <w:r w:rsidR="007E7B48">
        <w:rPr>
          <w:b/>
          <w:i/>
        </w:rPr>
        <w:t>9</w:t>
      </w:r>
      <w:r>
        <w:rPr>
          <w:b/>
          <w:i/>
        </w:rPr>
        <w:t xml:space="preserve">: </w:t>
      </w:r>
      <w:r w:rsidR="00B96F6D">
        <w:rPr>
          <w:b/>
          <w:i/>
        </w:rPr>
        <w:t>Travel hours</w:t>
      </w:r>
    </w:p>
    <w:p w14:paraId="0311F82C" w14:textId="32682C78" w:rsidR="0020020B" w:rsidRPr="00606C79" w:rsidRDefault="6B7F0FA0" w:rsidP="6B7F0FA0">
      <w:pPr>
        <w:pStyle w:val="ListParagraph"/>
        <w:numPr>
          <w:ilvl w:val="0"/>
          <w:numId w:val="66"/>
        </w:numPr>
        <w:spacing w:line="360" w:lineRule="auto"/>
        <w:jc w:val="both"/>
        <w:rPr>
          <w:b/>
          <w:bCs/>
          <w:i/>
          <w:iCs/>
        </w:rPr>
      </w:pPr>
      <w:r>
        <w:t>Client Admin should be able to enter number of Travel hours in Free form text field with maximum 4 characters.</w:t>
      </w:r>
    </w:p>
    <w:p w14:paraId="44205707" w14:textId="77777777" w:rsidR="00D82D5E" w:rsidRPr="00606C79" w:rsidRDefault="0035130E" w:rsidP="00606C79">
      <w:pPr>
        <w:pStyle w:val="ListParagraph"/>
        <w:numPr>
          <w:ilvl w:val="0"/>
          <w:numId w:val="66"/>
        </w:numPr>
        <w:spacing w:line="360" w:lineRule="auto"/>
        <w:jc w:val="both"/>
        <w:rPr>
          <w:b/>
          <w:i/>
        </w:rPr>
      </w:pPr>
      <w:r>
        <w:t>Client Admin should have a check box</w:t>
      </w:r>
      <w:r w:rsidR="00C86E88">
        <w:t xml:space="preserve"> to choose</w:t>
      </w:r>
      <w:r>
        <w:t>,</w:t>
      </w:r>
      <w:r w:rsidR="00C86E88">
        <w:t xml:space="preserve"> if this phase is billable</w:t>
      </w:r>
      <w:r>
        <w:t xml:space="preserve">, with default being NO. </w:t>
      </w:r>
    </w:p>
    <w:p w14:paraId="1203E4B0" w14:textId="77777777" w:rsidR="0020020B" w:rsidRPr="00606C79" w:rsidRDefault="0020020B" w:rsidP="00606C79">
      <w:pPr>
        <w:spacing w:line="360" w:lineRule="auto"/>
        <w:jc w:val="both"/>
        <w:rPr>
          <w:b/>
          <w:i/>
        </w:rPr>
      </w:pPr>
    </w:p>
    <w:p w14:paraId="604EAE1C" w14:textId="77777777" w:rsidR="0035130E" w:rsidRDefault="0035130E" w:rsidP="0035130E">
      <w:pPr>
        <w:spacing w:line="360" w:lineRule="auto"/>
        <w:jc w:val="both"/>
        <w:rPr>
          <w:b/>
          <w:i/>
        </w:rPr>
      </w:pPr>
      <w:r w:rsidRPr="00F96CD0">
        <w:rPr>
          <w:b/>
          <w:i/>
        </w:rPr>
        <w:t xml:space="preserve">Requirement </w:t>
      </w:r>
      <w:r w:rsidR="007E7B48">
        <w:rPr>
          <w:b/>
          <w:i/>
        </w:rPr>
        <w:t>20</w:t>
      </w:r>
      <w:r>
        <w:rPr>
          <w:b/>
          <w:i/>
        </w:rPr>
        <w:t>: Planning</w:t>
      </w:r>
    </w:p>
    <w:p w14:paraId="54C68C0B" w14:textId="16437453" w:rsidR="0035130E" w:rsidRPr="003953CD" w:rsidRDefault="6B7F0FA0" w:rsidP="6B7F0FA0">
      <w:pPr>
        <w:pStyle w:val="ListParagraph"/>
        <w:numPr>
          <w:ilvl w:val="0"/>
          <w:numId w:val="66"/>
        </w:numPr>
        <w:spacing w:line="360" w:lineRule="auto"/>
        <w:jc w:val="both"/>
        <w:rPr>
          <w:b/>
          <w:bCs/>
          <w:i/>
          <w:iCs/>
        </w:rPr>
      </w:pPr>
      <w:r>
        <w:t>Client Admin should be able to enter number of Planning hours in Free form text field with maximum 4 characters.</w:t>
      </w:r>
    </w:p>
    <w:p w14:paraId="2366E779" w14:textId="77777777" w:rsidR="0035130E" w:rsidRPr="00606C79" w:rsidRDefault="0035130E" w:rsidP="0035130E">
      <w:pPr>
        <w:pStyle w:val="ListParagraph"/>
        <w:numPr>
          <w:ilvl w:val="0"/>
          <w:numId w:val="66"/>
        </w:numPr>
        <w:spacing w:line="360" w:lineRule="auto"/>
        <w:jc w:val="both"/>
        <w:rPr>
          <w:b/>
          <w:i/>
        </w:rPr>
      </w:pPr>
      <w:r>
        <w:t xml:space="preserve">Client Admin should have a check box to choose, if this phase is billable, with default being NO. </w:t>
      </w:r>
    </w:p>
    <w:p w14:paraId="28DAE04F" w14:textId="77777777" w:rsidR="0035130E" w:rsidRDefault="0035130E" w:rsidP="00606C79">
      <w:pPr>
        <w:spacing w:line="360" w:lineRule="auto"/>
        <w:jc w:val="both"/>
        <w:rPr>
          <w:b/>
          <w:i/>
        </w:rPr>
      </w:pPr>
    </w:p>
    <w:p w14:paraId="06B84992" w14:textId="77777777" w:rsidR="0035130E" w:rsidRDefault="0035130E" w:rsidP="0035130E">
      <w:pPr>
        <w:spacing w:line="360" w:lineRule="auto"/>
        <w:jc w:val="both"/>
        <w:rPr>
          <w:b/>
          <w:i/>
        </w:rPr>
      </w:pPr>
      <w:r w:rsidRPr="00F96CD0">
        <w:rPr>
          <w:b/>
          <w:i/>
        </w:rPr>
        <w:t xml:space="preserve">Requirement </w:t>
      </w:r>
      <w:r w:rsidR="007E7B48">
        <w:rPr>
          <w:b/>
          <w:i/>
        </w:rPr>
        <w:t>21</w:t>
      </w:r>
      <w:r>
        <w:rPr>
          <w:b/>
          <w:i/>
        </w:rPr>
        <w:t>: Field-Work hours</w:t>
      </w:r>
    </w:p>
    <w:p w14:paraId="738C98A5" w14:textId="78C6F75E" w:rsidR="0035130E" w:rsidRPr="003953CD" w:rsidRDefault="6B7F0FA0" w:rsidP="6B7F0FA0">
      <w:pPr>
        <w:pStyle w:val="ListParagraph"/>
        <w:numPr>
          <w:ilvl w:val="0"/>
          <w:numId w:val="66"/>
        </w:numPr>
        <w:spacing w:line="360" w:lineRule="auto"/>
        <w:jc w:val="both"/>
        <w:rPr>
          <w:b/>
          <w:bCs/>
          <w:i/>
          <w:iCs/>
        </w:rPr>
      </w:pPr>
      <w:r>
        <w:t>Client Admin should be able to enter number of Field-Work hours in Free form text field with maximum 4 characters.</w:t>
      </w:r>
    </w:p>
    <w:p w14:paraId="612F958C" w14:textId="77777777" w:rsidR="0035130E" w:rsidRPr="003953CD" w:rsidRDefault="0035130E" w:rsidP="0035130E">
      <w:pPr>
        <w:pStyle w:val="ListParagraph"/>
        <w:numPr>
          <w:ilvl w:val="0"/>
          <w:numId w:val="66"/>
        </w:numPr>
        <w:spacing w:line="360" w:lineRule="auto"/>
        <w:jc w:val="both"/>
        <w:rPr>
          <w:b/>
          <w:i/>
        </w:rPr>
      </w:pPr>
      <w:r>
        <w:t xml:space="preserve">Client Admin should have a check box to choose, if this phase is billable, with default being NO. </w:t>
      </w:r>
    </w:p>
    <w:p w14:paraId="5F220961" w14:textId="77777777" w:rsidR="0035130E" w:rsidRPr="00606C79" w:rsidRDefault="0035130E" w:rsidP="00606C79">
      <w:pPr>
        <w:spacing w:line="360" w:lineRule="auto"/>
        <w:jc w:val="both"/>
        <w:rPr>
          <w:b/>
          <w:i/>
        </w:rPr>
      </w:pPr>
    </w:p>
    <w:p w14:paraId="4E30725A" w14:textId="77777777" w:rsidR="0035130E" w:rsidRDefault="0035130E" w:rsidP="0035130E">
      <w:pPr>
        <w:spacing w:line="360" w:lineRule="auto"/>
        <w:jc w:val="both"/>
        <w:rPr>
          <w:b/>
          <w:i/>
        </w:rPr>
      </w:pPr>
      <w:r w:rsidRPr="00F96CD0">
        <w:rPr>
          <w:b/>
          <w:i/>
        </w:rPr>
        <w:t xml:space="preserve">Requirement </w:t>
      </w:r>
      <w:r w:rsidR="007E7B48">
        <w:rPr>
          <w:b/>
          <w:i/>
        </w:rPr>
        <w:t>22</w:t>
      </w:r>
      <w:r>
        <w:rPr>
          <w:b/>
          <w:i/>
        </w:rPr>
        <w:t>: Documentation hours</w:t>
      </w:r>
    </w:p>
    <w:p w14:paraId="489CDE27" w14:textId="682EE5AB" w:rsidR="0035130E" w:rsidRPr="003953CD" w:rsidRDefault="6B7F0FA0" w:rsidP="6B7F0FA0">
      <w:pPr>
        <w:pStyle w:val="ListParagraph"/>
        <w:numPr>
          <w:ilvl w:val="0"/>
          <w:numId w:val="66"/>
        </w:numPr>
        <w:spacing w:line="360" w:lineRule="auto"/>
        <w:jc w:val="both"/>
        <w:rPr>
          <w:b/>
          <w:bCs/>
          <w:i/>
          <w:iCs/>
        </w:rPr>
      </w:pPr>
      <w:r>
        <w:t>Client Admin should be able to enter number of Documentation hours in Free form text field with maximum 4 characters.</w:t>
      </w:r>
    </w:p>
    <w:p w14:paraId="2D08A2D6" w14:textId="77777777" w:rsidR="0035130E" w:rsidRPr="00606C79" w:rsidRDefault="0035130E" w:rsidP="0035130E">
      <w:pPr>
        <w:pStyle w:val="ListParagraph"/>
        <w:numPr>
          <w:ilvl w:val="0"/>
          <w:numId w:val="66"/>
        </w:numPr>
        <w:spacing w:line="360" w:lineRule="auto"/>
        <w:jc w:val="both"/>
        <w:rPr>
          <w:b/>
          <w:i/>
        </w:rPr>
      </w:pPr>
      <w:r>
        <w:t xml:space="preserve">Client Admin should have a check box to choose, if this phase is billable, with default being NO. </w:t>
      </w:r>
    </w:p>
    <w:p w14:paraId="0B93268E" w14:textId="77777777" w:rsidR="0035130E" w:rsidRDefault="0035130E" w:rsidP="00606C79">
      <w:pPr>
        <w:spacing w:line="360" w:lineRule="auto"/>
        <w:jc w:val="both"/>
        <w:rPr>
          <w:b/>
          <w:i/>
        </w:rPr>
      </w:pPr>
    </w:p>
    <w:p w14:paraId="36ED6997" w14:textId="77777777" w:rsidR="0035130E" w:rsidRDefault="0035130E" w:rsidP="0035130E">
      <w:pPr>
        <w:spacing w:line="360" w:lineRule="auto"/>
        <w:jc w:val="both"/>
        <w:rPr>
          <w:b/>
          <w:i/>
        </w:rPr>
      </w:pPr>
      <w:r w:rsidRPr="00F96CD0">
        <w:rPr>
          <w:b/>
          <w:i/>
        </w:rPr>
        <w:t xml:space="preserve">Requirement </w:t>
      </w:r>
      <w:r w:rsidR="00791D19">
        <w:rPr>
          <w:b/>
          <w:i/>
        </w:rPr>
        <w:t>2</w:t>
      </w:r>
      <w:r w:rsidR="007E7B48">
        <w:rPr>
          <w:b/>
          <w:i/>
        </w:rPr>
        <w:t>3</w:t>
      </w:r>
      <w:r>
        <w:rPr>
          <w:b/>
          <w:i/>
        </w:rPr>
        <w:t>: Draft Report Writing hours</w:t>
      </w:r>
    </w:p>
    <w:p w14:paraId="03EA23FA" w14:textId="24DF5553" w:rsidR="0035130E" w:rsidRPr="003953CD" w:rsidRDefault="6B7F0FA0" w:rsidP="6B7F0FA0">
      <w:pPr>
        <w:pStyle w:val="ListParagraph"/>
        <w:numPr>
          <w:ilvl w:val="0"/>
          <w:numId w:val="66"/>
        </w:numPr>
        <w:spacing w:line="360" w:lineRule="auto"/>
        <w:jc w:val="both"/>
        <w:rPr>
          <w:b/>
          <w:bCs/>
          <w:i/>
          <w:iCs/>
        </w:rPr>
      </w:pPr>
      <w:r>
        <w:t>Client Admin should be able to enter number of Draft Report Writing hours in Free form text field with maximum 4 characters.</w:t>
      </w:r>
    </w:p>
    <w:p w14:paraId="540B82E2" w14:textId="77777777" w:rsidR="0035130E" w:rsidRPr="003953CD" w:rsidRDefault="0035130E" w:rsidP="0035130E">
      <w:pPr>
        <w:pStyle w:val="ListParagraph"/>
        <w:numPr>
          <w:ilvl w:val="0"/>
          <w:numId w:val="66"/>
        </w:numPr>
        <w:spacing w:line="360" w:lineRule="auto"/>
        <w:jc w:val="both"/>
        <w:rPr>
          <w:b/>
          <w:i/>
        </w:rPr>
      </w:pPr>
      <w:r>
        <w:t xml:space="preserve">Client Admin should have a check box to choose, if this phase is billable, with default being NO. </w:t>
      </w:r>
    </w:p>
    <w:p w14:paraId="02FD796C" w14:textId="77777777" w:rsidR="0035130E" w:rsidRPr="00606C79" w:rsidRDefault="0035130E" w:rsidP="00606C79">
      <w:pPr>
        <w:spacing w:line="360" w:lineRule="auto"/>
        <w:jc w:val="both"/>
        <w:rPr>
          <w:b/>
          <w:i/>
        </w:rPr>
      </w:pPr>
    </w:p>
    <w:p w14:paraId="58FA9A3B" w14:textId="77777777" w:rsidR="0035130E" w:rsidRDefault="0035130E" w:rsidP="0035130E">
      <w:pPr>
        <w:spacing w:line="360" w:lineRule="auto"/>
        <w:jc w:val="both"/>
        <w:rPr>
          <w:b/>
          <w:i/>
        </w:rPr>
      </w:pPr>
      <w:r w:rsidRPr="00F96CD0">
        <w:rPr>
          <w:b/>
          <w:i/>
        </w:rPr>
        <w:t xml:space="preserve">Requirement </w:t>
      </w:r>
      <w:r w:rsidR="00791D19">
        <w:rPr>
          <w:b/>
          <w:i/>
        </w:rPr>
        <w:t>2</w:t>
      </w:r>
      <w:r w:rsidR="007E7B48">
        <w:rPr>
          <w:b/>
          <w:i/>
        </w:rPr>
        <w:t>4</w:t>
      </w:r>
      <w:r>
        <w:rPr>
          <w:b/>
          <w:i/>
        </w:rPr>
        <w:t>: Report Review hours</w:t>
      </w:r>
    </w:p>
    <w:p w14:paraId="096CA9E7" w14:textId="118D88AB" w:rsidR="0035130E" w:rsidRPr="003953CD" w:rsidRDefault="6B7F0FA0" w:rsidP="6B7F0FA0">
      <w:pPr>
        <w:pStyle w:val="ListParagraph"/>
        <w:numPr>
          <w:ilvl w:val="0"/>
          <w:numId w:val="66"/>
        </w:numPr>
        <w:spacing w:line="360" w:lineRule="auto"/>
        <w:jc w:val="both"/>
        <w:rPr>
          <w:b/>
          <w:bCs/>
          <w:i/>
          <w:iCs/>
        </w:rPr>
      </w:pPr>
      <w:r>
        <w:lastRenderedPageBreak/>
        <w:t>Client Admin should be able to enter number of Report Review hours in Free form text field with maximum 4 characters.</w:t>
      </w:r>
    </w:p>
    <w:p w14:paraId="1263048B" w14:textId="77777777" w:rsidR="0035130E" w:rsidRPr="003953CD" w:rsidRDefault="0035130E" w:rsidP="0035130E">
      <w:pPr>
        <w:pStyle w:val="ListParagraph"/>
        <w:numPr>
          <w:ilvl w:val="0"/>
          <w:numId w:val="66"/>
        </w:numPr>
        <w:spacing w:line="360" w:lineRule="auto"/>
        <w:jc w:val="both"/>
        <w:rPr>
          <w:b/>
          <w:i/>
        </w:rPr>
      </w:pPr>
      <w:r>
        <w:t xml:space="preserve">Client Admin should have a check box to choose, if this phase is billable, with default being NO. </w:t>
      </w:r>
    </w:p>
    <w:p w14:paraId="5DB78DF0" w14:textId="77777777" w:rsidR="004407E0" w:rsidRPr="00606C79" w:rsidRDefault="004407E0" w:rsidP="00606C79">
      <w:pPr>
        <w:spacing w:line="360" w:lineRule="auto"/>
        <w:jc w:val="both"/>
      </w:pPr>
    </w:p>
    <w:p w14:paraId="488CE9DB" w14:textId="77777777" w:rsidR="0035130E" w:rsidRDefault="0035130E" w:rsidP="0035130E">
      <w:pPr>
        <w:spacing w:line="360" w:lineRule="auto"/>
        <w:jc w:val="both"/>
        <w:rPr>
          <w:b/>
          <w:i/>
        </w:rPr>
      </w:pPr>
      <w:r w:rsidRPr="00F96CD0">
        <w:rPr>
          <w:b/>
          <w:i/>
        </w:rPr>
        <w:t xml:space="preserve">Requirement </w:t>
      </w:r>
      <w:r>
        <w:rPr>
          <w:b/>
          <w:i/>
        </w:rPr>
        <w:t>2</w:t>
      </w:r>
      <w:r w:rsidR="007E7B48">
        <w:rPr>
          <w:b/>
          <w:i/>
        </w:rPr>
        <w:t>5</w:t>
      </w:r>
      <w:r>
        <w:rPr>
          <w:b/>
          <w:i/>
        </w:rPr>
        <w:t>: Final Report Issue hours</w:t>
      </w:r>
    </w:p>
    <w:p w14:paraId="26FB563A" w14:textId="7E9DEB0A" w:rsidR="0035130E" w:rsidRPr="003953CD" w:rsidRDefault="6B7F0FA0" w:rsidP="6B7F0FA0">
      <w:pPr>
        <w:pStyle w:val="ListParagraph"/>
        <w:numPr>
          <w:ilvl w:val="0"/>
          <w:numId w:val="66"/>
        </w:numPr>
        <w:spacing w:line="360" w:lineRule="auto"/>
        <w:jc w:val="both"/>
        <w:rPr>
          <w:b/>
          <w:bCs/>
          <w:i/>
          <w:iCs/>
        </w:rPr>
      </w:pPr>
      <w:r>
        <w:t>Client Admin should be able to enter number of Final Report Issue hours in Free form text field with maximum 4 characters.</w:t>
      </w:r>
    </w:p>
    <w:p w14:paraId="1E7AD698" w14:textId="77777777" w:rsidR="0035130E" w:rsidRPr="003953CD" w:rsidRDefault="0035130E" w:rsidP="0035130E">
      <w:pPr>
        <w:pStyle w:val="ListParagraph"/>
        <w:numPr>
          <w:ilvl w:val="0"/>
          <w:numId w:val="66"/>
        </w:numPr>
        <w:spacing w:line="360" w:lineRule="auto"/>
        <w:jc w:val="both"/>
        <w:rPr>
          <w:b/>
          <w:i/>
        </w:rPr>
      </w:pPr>
      <w:r>
        <w:t xml:space="preserve">Client Admin should have a check box to choose, if this phase is billable, with default being NO. </w:t>
      </w:r>
    </w:p>
    <w:p w14:paraId="5128032B" w14:textId="77777777" w:rsidR="00CF78EA" w:rsidRPr="00606C79" w:rsidRDefault="00CF78EA" w:rsidP="00606C79">
      <w:pPr>
        <w:spacing w:line="360" w:lineRule="auto"/>
        <w:jc w:val="both"/>
        <w:rPr>
          <w:b/>
          <w:i/>
        </w:rPr>
      </w:pPr>
    </w:p>
    <w:p w14:paraId="7142CE37" w14:textId="77777777" w:rsidR="00A97643" w:rsidRDefault="00A97643" w:rsidP="00A97643">
      <w:pPr>
        <w:spacing w:line="360" w:lineRule="auto"/>
        <w:jc w:val="both"/>
        <w:rPr>
          <w:b/>
          <w:i/>
        </w:rPr>
      </w:pPr>
      <w:r w:rsidRPr="00F96CD0">
        <w:rPr>
          <w:b/>
          <w:i/>
        </w:rPr>
        <w:t xml:space="preserve">Requirement </w:t>
      </w:r>
      <w:r>
        <w:rPr>
          <w:b/>
          <w:i/>
        </w:rPr>
        <w:t>2</w:t>
      </w:r>
      <w:r w:rsidR="007E7B48">
        <w:rPr>
          <w:b/>
          <w:i/>
        </w:rPr>
        <w:t>6</w:t>
      </w:r>
      <w:r>
        <w:rPr>
          <w:b/>
          <w:i/>
        </w:rPr>
        <w:t>: Total Project Hours</w:t>
      </w:r>
    </w:p>
    <w:p w14:paraId="6EDD1C7B" w14:textId="19753DC4" w:rsidR="00A97643" w:rsidRPr="003953CD" w:rsidRDefault="6B7F0FA0" w:rsidP="6B7F0FA0">
      <w:pPr>
        <w:pStyle w:val="ListParagraph"/>
        <w:numPr>
          <w:ilvl w:val="0"/>
          <w:numId w:val="66"/>
        </w:numPr>
        <w:spacing w:line="360" w:lineRule="auto"/>
        <w:jc w:val="both"/>
        <w:rPr>
          <w:b/>
          <w:bCs/>
          <w:i/>
          <w:iCs/>
        </w:rPr>
      </w:pPr>
      <w:r>
        <w:t xml:space="preserve">Total Project Hours shall be displayed with the Sum of all phase hours with maximum 5 characters. </w:t>
      </w:r>
    </w:p>
    <w:p w14:paraId="4994961E" w14:textId="77777777" w:rsidR="003E51E3" w:rsidRPr="00606C79" w:rsidRDefault="003E51E3" w:rsidP="00606C79">
      <w:pPr>
        <w:spacing w:line="360" w:lineRule="auto"/>
        <w:rPr>
          <w:b/>
          <w:i/>
        </w:rPr>
      </w:pPr>
    </w:p>
    <w:p w14:paraId="13CF85A2" w14:textId="77777777" w:rsidR="00C120A9" w:rsidRDefault="00C120A9" w:rsidP="00C120A9">
      <w:pPr>
        <w:rPr>
          <w:b/>
          <w:i/>
        </w:rPr>
      </w:pPr>
      <w:r w:rsidRPr="00F96CD0">
        <w:rPr>
          <w:b/>
          <w:i/>
        </w:rPr>
        <w:t xml:space="preserve">Requirement </w:t>
      </w:r>
      <w:r w:rsidR="007E7B48">
        <w:rPr>
          <w:b/>
          <w:i/>
        </w:rPr>
        <w:t>27</w:t>
      </w:r>
      <w:r>
        <w:rPr>
          <w:b/>
          <w:i/>
        </w:rPr>
        <w:t xml:space="preserve">: Accept </w:t>
      </w:r>
    </w:p>
    <w:p w14:paraId="592CE3A6" w14:textId="77777777" w:rsidR="00C120A9" w:rsidRPr="00606C79" w:rsidRDefault="00C120A9" w:rsidP="00C120A9">
      <w:pPr>
        <w:pStyle w:val="ListParagraph"/>
        <w:numPr>
          <w:ilvl w:val="0"/>
          <w:numId w:val="62"/>
        </w:numPr>
        <w:spacing w:line="360" w:lineRule="auto"/>
        <w:jc w:val="both"/>
        <w:rPr>
          <w:b/>
          <w:i/>
        </w:rPr>
      </w:pPr>
      <w:r>
        <w:t>Client Admin shall click Accept button to enter Project details/ Set-up Projects.</w:t>
      </w:r>
    </w:p>
    <w:p w14:paraId="1B1BDDF0" w14:textId="77777777" w:rsidR="00254F4C" w:rsidRPr="00606C79" w:rsidRDefault="00254F4C" w:rsidP="00606C79">
      <w:pPr>
        <w:spacing w:line="360" w:lineRule="auto"/>
        <w:jc w:val="both"/>
        <w:rPr>
          <w:b/>
          <w:i/>
        </w:rPr>
      </w:pPr>
    </w:p>
    <w:p w14:paraId="3A9A69C7" w14:textId="77777777" w:rsidR="00791D19" w:rsidRDefault="00791D19" w:rsidP="00791D19">
      <w:pPr>
        <w:rPr>
          <w:b/>
          <w:i/>
        </w:rPr>
      </w:pPr>
      <w:r w:rsidRPr="008E459F">
        <w:rPr>
          <w:b/>
          <w:i/>
        </w:rPr>
        <w:t xml:space="preserve">Requirement </w:t>
      </w:r>
      <w:r w:rsidR="007E7B48" w:rsidRPr="00606C79">
        <w:rPr>
          <w:b/>
          <w:i/>
        </w:rPr>
        <w:t>28</w:t>
      </w:r>
      <w:r w:rsidRPr="008E459F">
        <w:rPr>
          <w:b/>
          <w:i/>
        </w:rPr>
        <w:t>: Add Project</w:t>
      </w:r>
    </w:p>
    <w:p w14:paraId="35C7AD98" w14:textId="77777777" w:rsidR="00791D19" w:rsidRPr="00606C79" w:rsidRDefault="00791D19" w:rsidP="00606C79">
      <w:pPr>
        <w:pStyle w:val="ListParagraph"/>
        <w:numPr>
          <w:ilvl w:val="0"/>
          <w:numId w:val="69"/>
        </w:numPr>
        <w:spacing w:line="360" w:lineRule="auto"/>
        <w:jc w:val="both"/>
        <w:rPr>
          <w:b/>
          <w:i/>
        </w:rPr>
      </w:pPr>
      <w:r>
        <w:t xml:space="preserve">Client Admin should be able to click Add Project button to enter a new Project with details like Project Name, Project Number, </w:t>
      </w:r>
      <w:r w:rsidR="00542E04">
        <w:t xml:space="preserve">different </w:t>
      </w:r>
      <w:r>
        <w:t>Project Type</w:t>
      </w:r>
      <w:r w:rsidR="00542E04">
        <w:t>s</w:t>
      </w:r>
      <w:r>
        <w:t xml:space="preserve"> and</w:t>
      </w:r>
      <w:r w:rsidR="00F62191">
        <w:t xml:space="preserve"> all</w:t>
      </w:r>
      <w:r w:rsidR="00542E04">
        <w:t xml:space="preserve"> related </w:t>
      </w:r>
      <w:r>
        <w:t>Project Details.</w:t>
      </w:r>
    </w:p>
    <w:p w14:paraId="34B70E13" w14:textId="77777777" w:rsidR="00703410" w:rsidRDefault="00703410" w:rsidP="00E81FD9">
      <w:pPr>
        <w:spacing w:line="360" w:lineRule="auto"/>
        <w:rPr>
          <w:color w:val="2E74B5" w:themeColor="accent1" w:themeShade="BF"/>
        </w:rPr>
      </w:pPr>
    </w:p>
    <w:p w14:paraId="1EA430C1" w14:textId="3C4EFB72" w:rsidR="00E81FD9" w:rsidRDefault="00F24BAB" w:rsidP="00606C79">
      <w:pPr>
        <w:spacing w:line="36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5.1.8 </w:t>
      </w:r>
      <w:r w:rsidR="00E81FD9">
        <w:rPr>
          <w:color w:val="2E74B5" w:themeColor="accent1" w:themeShade="BF"/>
        </w:rPr>
        <w:t xml:space="preserve">All </w:t>
      </w:r>
      <w:r w:rsidR="005E346D">
        <w:rPr>
          <w:color w:val="2E74B5" w:themeColor="accent1" w:themeShade="BF"/>
        </w:rPr>
        <w:t>Resources</w:t>
      </w:r>
      <w:r w:rsidR="00E81FD9">
        <w:rPr>
          <w:color w:val="2E74B5" w:themeColor="accent1" w:themeShade="BF"/>
        </w:rPr>
        <w:t>: Self Set-up</w:t>
      </w:r>
    </w:p>
    <w:p w14:paraId="6A2CD2BB" w14:textId="77777777" w:rsidR="00FF01B2" w:rsidRDefault="00FF01B2" w:rsidP="00FF01B2">
      <w:pPr>
        <w:pStyle w:val="ListParagraph"/>
        <w:numPr>
          <w:ilvl w:val="0"/>
          <w:numId w:val="100"/>
        </w:numPr>
        <w:spacing w:line="360" w:lineRule="auto"/>
        <w:jc w:val="both"/>
      </w:pPr>
      <w:r>
        <w:t>Company logo shall be displayed on the left side, in the top of the page.</w:t>
      </w:r>
    </w:p>
    <w:p w14:paraId="085BDB72" w14:textId="6305A10B" w:rsidR="00FF01B2" w:rsidRDefault="6B7F0FA0" w:rsidP="00FF01B2">
      <w:pPr>
        <w:pStyle w:val="ListParagraph"/>
        <w:numPr>
          <w:ilvl w:val="0"/>
          <w:numId w:val="100"/>
        </w:numPr>
        <w:spacing w:line="360" w:lineRule="auto"/>
        <w:jc w:val="both"/>
      </w:pPr>
      <w:r>
        <w:t>Initial Set-up and subsequent changes (only for specialties and vacation/unique holiday</w:t>
      </w:r>
      <w:r w:rsidR="005E346D">
        <w:t xml:space="preserve">s/ unplanned days off) made by </w:t>
      </w:r>
      <w:r>
        <w:t>r</w:t>
      </w:r>
      <w:r w:rsidR="005E346D">
        <w:t>esource</w:t>
      </w:r>
      <w:r>
        <w:t xml:space="preserve"> in this screen triggers emails to the client admin. </w:t>
      </w:r>
    </w:p>
    <w:p w14:paraId="4E12FA8E" w14:textId="69D14E44" w:rsidR="00FF01B2" w:rsidRPr="00C86345" w:rsidRDefault="00FF01B2" w:rsidP="6B7F0FA0">
      <w:pPr>
        <w:spacing w:line="360" w:lineRule="auto"/>
        <w:jc w:val="both"/>
        <w:rPr>
          <w:highlight w:val="yellow"/>
        </w:rPr>
      </w:pPr>
    </w:p>
    <w:p w14:paraId="6CE405BE" w14:textId="77777777" w:rsidR="00890E3F" w:rsidRPr="00890E3F" w:rsidRDefault="00890E3F" w:rsidP="00890E3F">
      <w:pPr>
        <w:spacing w:line="360" w:lineRule="auto"/>
        <w:jc w:val="both"/>
        <w:rPr>
          <w:b/>
          <w:i/>
        </w:rPr>
      </w:pPr>
      <w:r w:rsidRPr="00890E3F">
        <w:rPr>
          <w:b/>
          <w:i/>
        </w:rPr>
        <w:t>Requirement 1:</w:t>
      </w:r>
      <w:r w:rsidR="008D25BC">
        <w:rPr>
          <w:b/>
          <w:i/>
        </w:rPr>
        <w:t xml:space="preserve"> Name</w:t>
      </w:r>
    </w:p>
    <w:p w14:paraId="6B051E24" w14:textId="77777777" w:rsidR="00E81FD9" w:rsidRPr="00100133" w:rsidRDefault="008D25BC" w:rsidP="006F043C">
      <w:pPr>
        <w:pStyle w:val="ListParagraph"/>
        <w:numPr>
          <w:ilvl w:val="0"/>
          <w:numId w:val="101"/>
        </w:numPr>
        <w:spacing w:line="360" w:lineRule="auto"/>
        <w:jc w:val="both"/>
        <w:rPr>
          <w:color w:val="2E74B5" w:themeColor="accent1" w:themeShade="BF"/>
        </w:rPr>
      </w:pPr>
      <w:r>
        <w:t xml:space="preserve">Name of the resource signed in shall appear in this field, which was filled in by the client admin in Resource Set-up page. </w:t>
      </w:r>
    </w:p>
    <w:p w14:paraId="2609AFA3" w14:textId="77777777" w:rsidR="00100133" w:rsidRDefault="00100133" w:rsidP="00100133">
      <w:pPr>
        <w:spacing w:line="360" w:lineRule="auto"/>
        <w:jc w:val="both"/>
        <w:rPr>
          <w:color w:val="2E74B5" w:themeColor="accent1" w:themeShade="BF"/>
        </w:rPr>
      </w:pPr>
    </w:p>
    <w:p w14:paraId="43916670" w14:textId="77777777" w:rsidR="00100133" w:rsidRPr="00890E3F" w:rsidRDefault="00100133" w:rsidP="00100133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2</w:t>
      </w:r>
      <w:r w:rsidRPr="00890E3F">
        <w:rPr>
          <w:b/>
          <w:i/>
        </w:rPr>
        <w:t>:</w:t>
      </w:r>
      <w:r>
        <w:rPr>
          <w:b/>
          <w:i/>
        </w:rPr>
        <w:t xml:space="preserve"> Title</w:t>
      </w:r>
    </w:p>
    <w:p w14:paraId="4D89BBFF" w14:textId="77777777" w:rsidR="00100133" w:rsidRPr="00512384" w:rsidRDefault="00100133" w:rsidP="00100133">
      <w:pPr>
        <w:pStyle w:val="ListParagraph"/>
        <w:numPr>
          <w:ilvl w:val="0"/>
          <w:numId w:val="101"/>
        </w:numPr>
        <w:spacing w:line="360" w:lineRule="auto"/>
        <w:jc w:val="both"/>
        <w:rPr>
          <w:color w:val="2E74B5" w:themeColor="accent1" w:themeShade="BF"/>
        </w:rPr>
      </w:pPr>
      <w:r>
        <w:t xml:space="preserve">Title of the resource shall appear in this field, which was filled in by the client admin in Resource Set-up page. </w:t>
      </w:r>
    </w:p>
    <w:p w14:paraId="6FB2DDA6" w14:textId="77777777" w:rsidR="00512384" w:rsidRDefault="00512384" w:rsidP="00512384">
      <w:pPr>
        <w:spacing w:line="360" w:lineRule="auto"/>
        <w:jc w:val="both"/>
        <w:rPr>
          <w:color w:val="2E74B5" w:themeColor="accent1" w:themeShade="BF"/>
        </w:rPr>
      </w:pPr>
    </w:p>
    <w:p w14:paraId="22867C53" w14:textId="75741782" w:rsidR="00512384" w:rsidRPr="00890E3F" w:rsidRDefault="00512384" w:rsidP="00512384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3</w:t>
      </w:r>
      <w:r w:rsidRPr="00890E3F">
        <w:rPr>
          <w:b/>
          <w:i/>
        </w:rPr>
        <w:t>:</w:t>
      </w:r>
      <w:r>
        <w:rPr>
          <w:b/>
          <w:i/>
        </w:rPr>
        <w:t xml:space="preserve"> Country</w:t>
      </w:r>
      <w:r w:rsidR="001F5401">
        <w:rPr>
          <w:b/>
          <w:i/>
        </w:rPr>
        <w:t xml:space="preserve"> and State</w:t>
      </w:r>
    </w:p>
    <w:p w14:paraId="775FB893" w14:textId="5E0E5060" w:rsidR="00512384" w:rsidRPr="001F5401" w:rsidRDefault="00512384" w:rsidP="00512384">
      <w:pPr>
        <w:pStyle w:val="ListParagraph"/>
        <w:numPr>
          <w:ilvl w:val="0"/>
          <w:numId w:val="101"/>
        </w:numPr>
        <w:spacing w:line="360" w:lineRule="auto"/>
        <w:jc w:val="both"/>
        <w:rPr>
          <w:color w:val="2E74B5" w:themeColor="accent1" w:themeShade="BF"/>
        </w:rPr>
      </w:pPr>
      <w:r>
        <w:t xml:space="preserve">Country of the resource shall appear in this field, which was filled in by the client admin in Resource Set-up page. </w:t>
      </w:r>
    </w:p>
    <w:p w14:paraId="47DBC916" w14:textId="77777777" w:rsidR="001F5401" w:rsidRPr="00606C79" w:rsidRDefault="001F5401" w:rsidP="001F5401">
      <w:pPr>
        <w:pStyle w:val="ListParagraph"/>
        <w:numPr>
          <w:ilvl w:val="0"/>
          <w:numId w:val="101"/>
        </w:numPr>
        <w:spacing w:line="360" w:lineRule="auto"/>
        <w:jc w:val="both"/>
      </w:pPr>
      <w:r>
        <w:t>Based on the Country selected, State drop down list shall be populated.</w:t>
      </w:r>
    </w:p>
    <w:p w14:paraId="55BE33D2" w14:textId="77777777" w:rsidR="001F5401" w:rsidRDefault="001F5401" w:rsidP="001F5401">
      <w:pPr>
        <w:pStyle w:val="ListParagraph"/>
        <w:numPr>
          <w:ilvl w:val="0"/>
          <w:numId w:val="101"/>
        </w:numPr>
        <w:spacing w:line="360" w:lineRule="auto"/>
        <w:jc w:val="both"/>
      </w:pPr>
      <w:r>
        <w:t xml:space="preserve">Country name shall be entered in free form text field with maximum 20 characters. </w:t>
      </w:r>
      <w:r w:rsidRPr="005E346D">
        <w:t>There is no limit on number of countries.</w:t>
      </w:r>
    </w:p>
    <w:p w14:paraId="7CD6EF87" w14:textId="77777777" w:rsidR="001F5401" w:rsidRDefault="001F5401" w:rsidP="001F5401">
      <w:pPr>
        <w:pStyle w:val="ListParagraph"/>
        <w:numPr>
          <w:ilvl w:val="0"/>
          <w:numId w:val="101"/>
        </w:numPr>
        <w:spacing w:line="360" w:lineRule="auto"/>
        <w:jc w:val="both"/>
      </w:pPr>
      <w:r>
        <w:t xml:space="preserve">State name shall be entered in free form text field with maximum 20 characters. </w:t>
      </w:r>
      <w:r w:rsidRPr="005E346D">
        <w:t>There is no limit on number of countries.</w:t>
      </w:r>
    </w:p>
    <w:p w14:paraId="75C5EDFF" w14:textId="77777777" w:rsidR="00512384" w:rsidRDefault="00512384" w:rsidP="00512384">
      <w:pPr>
        <w:spacing w:line="360" w:lineRule="auto"/>
        <w:jc w:val="both"/>
        <w:rPr>
          <w:color w:val="2E74B5" w:themeColor="accent1" w:themeShade="BF"/>
        </w:rPr>
      </w:pPr>
    </w:p>
    <w:p w14:paraId="7A2C0D7B" w14:textId="77777777" w:rsidR="00512384" w:rsidRPr="00890E3F" w:rsidRDefault="00512384" w:rsidP="00512384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4</w:t>
      </w:r>
      <w:r w:rsidRPr="00890E3F">
        <w:rPr>
          <w:b/>
          <w:i/>
        </w:rPr>
        <w:t>:</w:t>
      </w:r>
      <w:r>
        <w:rPr>
          <w:b/>
          <w:i/>
        </w:rPr>
        <w:t xml:space="preserve"> City</w:t>
      </w:r>
    </w:p>
    <w:p w14:paraId="72B0C932" w14:textId="77777777" w:rsidR="00512384" w:rsidRPr="00512384" w:rsidRDefault="00512384" w:rsidP="00512384">
      <w:pPr>
        <w:pStyle w:val="ListParagraph"/>
        <w:numPr>
          <w:ilvl w:val="0"/>
          <w:numId w:val="101"/>
        </w:numPr>
        <w:spacing w:line="360" w:lineRule="auto"/>
        <w:jc w:val="both"/>
        <w:rPr>
          <w:color w:val="2E74B5" w:themeColor="accent1" w:themeShade="BF"/>
        </w:rPr>
      </w:pPr>
      <w:r>
        <w:t xml:space="preserve">City of the resource shall appear in this field, which was filled in by the client admin in Resource Set-up page. </w:t>
      </w:r>
    </w:p>
    <w:p w14:paraId="7729B47D" w14:textId="77777777" w:rsidR="00512384" w:rsidRDefault="00512384" w:rsidP="00512384">
      <w:pPr>
        <w:spacing w:line="360" w:lineRule="auto"/>
        <w:jc w:val="both"/>
        <w:rPr>
          <w:color w:val="2E74B5" w:themeColor="accent1" w:themeShade="BF"/>
        </w:rPr>
      </w:pPr>
    </w:p>
    <w:p w14:paraId="0C006FB2" w14:textId="77777777" w:rsidR="00512384" w:rsidRPr="00890E3F" w:rsidRDefault="00512384" w:rsidP="00512384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5</w:t>
      </w:r>
      <w:r w:rsidRPr="00890E3F">
        <w:rPr>
          <w:b/>
          <w:i/>
        </w:rPr>
        <w:t>:</w:t>
      </w:r>
      <w:r>
        <w:rPr>
          <w:b/>
          <w:i/>
        </w:rPr>
        <w:t xml:space="preserve"> Region</w:t>
      </w:r>
    </w:p>
    <w:p w14:paraId="63E1C4FC" w14:textId="77777777" w:rsidR="00512384" w:rsidRPr="00512384" w:rsidRDefault="00512384" w:rsidP="00512384">
      <w:pPr>
        <w:pStyle w:val="ListParagraph"/>
        <w:numPr>
          <w:ilvl w:val="0"/>
          <w:numId w:val="101"/>
        </w:numPr>
        <w:spacing w:line="360" w:lineRule="auto"/>
        <w:jc w:val="both"/>
        <w:rPr>
          <w:color w:val="2E74B5" w:themeColor="accent1" w:themeShade="BF"/>
        </w:rPr>
      </w:pPr>
      <w:r>
        <w:t xml:space="preserve">Region of the resource shall appear in this field, which was filled in by the client admin in Resource Set-up page. </w:t>
      </w:r>
    </w:p>
    <w:p w14:paraId="70AEF3A0" w14:textId="77777777" w:rsidR="00512384" w:rsidRPr="00A80CE5" w:rsidRDefault="00512384" w:rsidP="00512384">
      <w:pPr>
        <w:spacing w:line="360" w:lineRule="auto"/>
        <w:jc w:val="both"/>
      </w:pPr>
    </w:p>
    <w:p w14:paraId="6668C916" w14:textId="77777777" w:rsidR="00A80CE5" w:rsidRPr="00A80CE5" w:rsidRDefault="00A80CE5" w:rsidP="00512384">
      <w:pPr>
        <w:spacing w:line="360" w:lineRule="auto"/>
        <w:jc w:val="both"/>
        <w:rPr>
          <w:b/>
          <w:i/>
        </w:rPr>
      </w:pPr>
      <w:r w:rsidRPr="00A80CE5">
        <w:rPr>
          <w:b/>
          <w:i/>
        </w:rPr>
        <w:t xml:space="preserve">Requirement 6: </w:t>
      </w:r>
      <w:r>
        <w:rPr>
          <w:b/>
          <w:i/>
        </w:rPr>
        <w:t>Avatar</w:t>
      </w:r>
    </w:p>
    <w:p w14:paraId="4976FAD4" w14:textId="3868598E" w:rsidR="00512384" w:rsidRDefault="00A80CE5" w:rsidP="00A80CE5">
      <w:pPr>
        <w:pStyle w:val="ListParagraph"/>
        <w:numPr>
          <w:ilvl w:val="0"/>
          <w:numId w:val="101"/>
        </w:numPr>
        <w:spacing w:line="360" w:lineRule="auto"/>
        <w:jc w:val="both"/>
      </w:pPr>
      <w:r w:rsidRPr="00A80CE5">
        <w:t xml:space="preserve">Pre-defined DD menu </w:t>
      </w:r>
      <w:r w:rsidR="008706C0">
        <w:t xml:space="preserve">shall be provided </w:t>
      </w:r>
      <w:r w:rsidR="00DE2551">
        <w:t xml:space="preserve">to </w:t>
      </w:r>
      <w:r w:rsidR="00E53DF5">
        <w:t>a resource</w:t>
      </w:r>
      <w:r w:rsidR="00DE2551">
        <w:t xml:space="preserve"> to select avatar. </w:t>
      </w:r>
    </w:p>
    <w:p w14:paraId="395357E2" w14:textId="77777777" w:rsidR="00DE2551" w:rsidRDefault="00DE2551" w:rsidP="00A80CE5">
      <w:pPr>
        <w:pStyle w:val="ListParagraph"/>
        <w:numPr>
          <w:ilvl w:val="0"/>
          <w:numId w:val="101"/>
        </w:numPr>
        <w:spacing w:line="360" w:lineRule="auto"/>
        <w:jc w:val="both"/>
      </w:pPr>
      <w:r>
        <w:t>Import image button shall be provided to upload their own image from their PC.</w:t>
      </w:r>
    </w:p>
    <w:p w14:paraId="364BB573" w14:textId="77777777" w:rsidR="00DE2551" w:rsidRDefault="00DE2551" w:rsidP="00DE2551">
      <w:pPr>
        <w:spacing w:line="360" w:lineRule="auto"/>
        <w:jc w:val="both"/>
      </w:pPr>
    </w:p>
    <w:p w14:paraId="523EE44D" w14:textId="77777777" w:rsidR="00DE2551" w:rsidRDefault="00DE2551" w:rsidP="00DE2551">
      <w:pPr>
        <w:spacing w:line="360" w:lineRule="auto"/>
        <w:jc w:val="both"/>
        <w:rPr>
          <w:b/>
          <w:i/>
        </w:rPr>
      </w:pPr>
      <w:r w:rsidRPr="00445070">
        <w:rPr>
          <w:b/>
          <w:i/>
        </w:rPr>
        <w:t xml:space="preserve">Requirement 7: </w:t>
      </w:r>
      <w:r w:rsidR="00445070">
        <w:rPr>
          <w:b/>
          <w:i/>
        </w:rPr>
        <w:t>Password</w:t>
      </w:r>
    </w:p>
    <w:p w14:paraId="37981217" w14:textId="7D6BAD42" w:rsidR="00445070" w:rsidRPr="007C5EA3" w:rsidRDefault="00445070" w:rsidP="00445070">
      <w:pPr>
        <w:pStyle w:val="ListParagraph"/>
        <w:numPr>
          <w:ilvl w:val="0"/>
          <w:numId w:val="102"/>
        </w:numPr>
        <w:spacing w:line="360" w:lineRule="auto"/>
        <w:jc w:val="both"/>
        <w:rPr>
          <w:b/>
          <w:i/>
        </w:rPr>
      </w:pPr>
      <w:r>
        <w:lastRenderedPageBreak/>
        <w:t>Password fiel</w:t>
      </w:r>
      <w:r w:rsidR="005E346D">
        <w:t xml:space="preserve">d shall be provided to enter </w:t>
      </w:r>
      <w:r>
        <w:t>r</w:t>
      </w:r>
      <w:r w:rsidR="005E346D">
        <w:t>esource</w:t>
      </w:r>
      <w:r>
        <w:t xml:space="preserve"> preferred password with maximum 8 characters. </w:t>
      </w:r>
    </w:p>
    <w:p w14:paraId="17DB2D16" w14:textId="77777777" w:rsidR="007C5EA3" w:rsidRDefault="007C5EA3" w:rsidP="007C5EA3">
      <w:pPr>
        <w:spacing w:line="360" w:lineRule="auto"/>
        <w:jc w:val="both"/>
        <w:rPr>
          <w:b/>
          <w:i/>
        </w:rPr>
      </w:pPr>
    </w:p>
    <w:p w14:paraId="29F80287" w14:textId="77777777" w:rsidR="007C5EA3" w:rsidRDefault="007C5EA3" w:rsidP="007C5EA3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Requirement 8: Vacation </w:t>
      </w:r>
    </w:p>
    <w:p w14:paraId="4D600FEA" w14:textId="77777777" w:rsidR="007C5EA3" w:rsidRPr="007C5EA3" w:rsidRDefault="007C5EA3" w:rsidP="007C5EA3">
      <w:pPr>
        <w:pStyle w:val="ListParagraph"/>
        <w:numPr>
          <w:ilvl w:val="0"/>
          <w:numId w:val="102"/>
        </w:numPr>
        <w:spacing w:line="360" w:lineRule="auto"/>
        <w:jc w:val="both"/>
        <w:rPr>
          <w:b/>
          <w:i/>
        </w:rPr>
      </w:pPr>
      <w:r>
        <w:t>A calendar shall be provided to enter vacation dates.</w:t>
      </w:r>
    </w:p>
    <w:p w14:paraId="05F525BB" w14:textId="77777777" w:rsidR="007C5EA3" w:rsidRDefault="007C5EA3" w:rsidP="007C5EA3">
      <w:pPr>
        <w:spacing w:line="360" w:lineRule="auto"/>
        <w:jc w:val="both"/>
        <w:rPr>
          <w:b/>
          <w:i/>
        </w:rPr>
      </w:pPr>
    </w:p>
    <w:p w14:paraId="3314946A" w14:textId="77777777" w:rsidR="007C5EA3" w:rsidRDefault="007C5EA3" w:rsidP="007C5EA3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9: Unique Holidays</w:t>
      </w:r>
    </w:p>
    <w:p w14:paraId="0E027460" w14:textId="77777777" w:rsidR="007C5EA3" w:rsidRPr="007C5EA3" w:rsidRDefault="007C5EA3" w:rsidP="007C5EA3">
      <w:pPr>
        <w:pStyle w:val="ListParagraph"/>
        <w:numPr>
          <w:ilvl w:val="0"/>
          <w:numId w:val="102"/>
        </w:numPr>
        <w:spacing w:line="360" w:lineRule="auto"/>
        <w:jc w:val="both"/>
        <w:rPr>
          <w:b/>
          <w:i/>
        </w:rPr>
      </w:pPr>
      <w:r>
        <w:t>A calendar shall be provided to enter unique holidays.</w:t>
      </w:r>
    </w:p>
    <w:p w14:paraId="7740F53D" w14:textId="77777777" w:rsidR="007C5EA3" w:rsidRDefault="007C5EA3" w:rsidP="007C5EA3">
      <w:pPr>
        <w:spacing w:line="360" w:lineRule="auto"/>
        <w:jc w:val="both"/>
        <w:rPr>
          <w:b/>
          <w:i/>
        </w:rPr>
      </w:pPr>
    </w:p>
    <w:p w14:paraId="56DC187A" w14:textId="77777777" w:rsidR="007C5EA3" w:rsidRDefault="007C5EA3" w:rsidP="007C5EA3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10: Unplanned Days Off</w:t>
      </w:r>
    </w:p>
    <w:p w14:paraId="184938D6" w14:textId="77777777" w:rsidR="007C5EA3" w:rsidRPr="007C5EA3" w:rsidRDefault="007C5EA3" w:rsidP="007C5EA3">
      <w:pPr>
        <w:pStyle w:val="ListParagraph"/>
        <w:numPr>
          <w:ilvl w:val="0"/>
          <w:numId w:val="102"/>
        </w:numPr>
        <w:spacing w:line="360" w:lineRule="auto"/>
        <w:jc w:val="both"/>
        <w:rPr>
          <w:b/>
          <w:i/>
        </w:rPr>
      </w:pPr>
      <w:r>
        <w:t>A calendar shall be provided to enter Unplanned Days Off.</w:t>
      </w:r>
    </w:p>
    <w:p w14:paraId="19BD513E" w14:textId="77777777" w:rsidR="007C5EA3" w:rsidRDefault="007C5EA3" w:rsidP="007C5EA3">
      <w:pPr>
        <w:spacing w:line="360" w:lineRule="auto"/>
        <w:jc w:val="both"/>
        <w:rPr>
          <w:b/>
          <w:i/>
        </w:rPr>
      </w:pPr>
    </w:p>
    <w:p w14:paraId="4BAFA770" w14:textId="77777777" w:rsidR="007C5EA3" w:rsidRDefault="007C5EA3" w:rsidP="007C5EA3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11: Mobile Phone number</w:t>
      </w:r>
    </w:p>
    <w:p w14:paraId="3EBB5664" w14:textId="3FE51935" w:rsidR="007C5EA3" w:rsidRPr="007C5EA3" w:rsidRDefault="00C87472" w:rsidP="007C5EA3">
      <w:pPr>
        <w:pStyle w:val="ListParagraph"/>
        <w:numPr>
          <w:ilvl w:val="0"/>
          <w:numId w:val="102"/>
        </w:numPr>
        <w:spacing w:line="360" w:lineRule="auto"/>
        <w:jc w:val="both"/>
        <w:rPr>
          <w:b/>
          <w:i/>
        </w:rPr>
      </w:pPr>
      <w:r>
        <w:t>A r</w:t>
      </w:r>
      <w:r w:rsidR="005E346D">
        <w:t>esource</w:t>
      </w:r>
      <w:r>
        <w:t xml:space="preserve"> shall be provided with a free form text field, with maximum 15 characters, to enter mobile phone number (with country or area code). </w:t>
      </w:r>
    </w:p>
    <w:p w14:paraId="0AE79FAD" w14:textId="77777777" w:rsidR="00512384" w:rsidRPr="00A05EFC" w:rsidRDefault="00512384" w:rsidP="00512384">
      <w:pPr>
        <w:spacing w:line="360" w:lineRule="auto"/>
        <w:jc w:val="both"/>
        <w:rPr>
          <w:b/>
          <w:i/>
        </w:rPr>
      </w:pPr>
    </w:p>
    <w:p w14:paraId="1C88A428" w14:textId="77777777" w:rsidR="00A05EFC" w:rsidRDefault="00A05EFC" w:rsidP="00512384">
      <w:pPr>
        <w:spacing w:line="360" w:lineRule="auto"/>
        <w:jc w:val="both"/>
        <w:rPr>
          <w:b/>
          <w:i/>
        </w:rPr>
      </w:pPr>
      <w:r w:rsidRPr="00A05EFC">
        <w:rPr>
          <w:b/>
          <w:i/>
        </w:rPr>
        <w:t>Requirement 12: User Name</w:t>
      </w:r>
    </w:p>
    <w:p w14:paraId="275DE666" w14:textId="43CBA191" w:rsidR="00A05EFC" w:rsidRPr="00A05EFC" w:rsidRDefault="005E346D" w:rsidP="6B7F0FA0">
      <w:pPr>
        <w:pStyle w:val="ListParagraph"/>
        <w:numPr>
          <w:ilvl w:val="0"/>
          <w:numId w:val="102"/>
        </w:numPr>
        <w:spacing w:line="360" w:lineRule="auto"/>
        <w:jc w:val="both"/>
        <w:rPr>
          <w:b/>
          <w:bCs/>
          <w:i/>
          <w:iCs/>
        </w:rPr>
      </w:pPr>
      <w:r>
        <w:t xml:space="preserve">A </w:t>
      </w:r>
      <w:r w:rsidR="6B7F0FA0">
        <w:t>r</w:t>
      </w:r>
      <w:r>
        <w:t>esource</w:t>
      </w:r>
      <w:r w:rsidR="6B7F0FA0">
        <w:t xml:space="preserve"> shall be provided a free form text field with maximum 50 characters to enter their preferred user name.</w:t>
      </w:r>
    </w:p>
    <w:p w14:paraId="37ADDE4D" w14:textId="77777777" w:rsidR="00A05EFC" w:rsidRDefault="00A05EFC" w:rsidP="00A05EFC">
      <w:pPr>
        <w:spacing w:line="360" w:lineRule="auto"/>
        <w:jc w:val="both"/>
        <w:rPr>
          <w:b/>
          <w:i/>
        </w:rPr>
      </w:pPr>
    </w:p>
    <w:p w14:paraId="04FB836B" w14:textId="77777777" w:rsidR="00A05EFC" w:rsidRDefault="00A05EFC" w:rsidP="00A05EFC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13: Specialties</w:t>
      </w:r>
    </w:p>
    <w:p w14:paraId="59719A3A" w14:textId="0F576309" w:rsidR="00A05EFC" w:rsidRDefault="00A4761F" w:rsidP="00A05EFC">
      <w:pPr>
        <w:pStyle w:val="ListParagraph"/>
        <w:numPr>
          <w:ilvl w:val="0"/>
          <w:numId w:val="102"/>
        </w:numPr>
        <w:spacing w:line="360" w:lineRule="auto"/>
        <w:jc w:val="both"/>
      </w:pPr>
      <w:r>
        <w:t>There shall be six pre-defined specialties w</w:t>
      </w:r>
      <w:r w:rsidR="005E346D">
        <w:t>hich shall be editable by a resource</w:t>
      </w:r>
      <w:r>
        <w:t>.</w:t>
      </w:r>
    </w:p>
    <w:p w14:paraId="2EC7F8F1" w14:textId="181994AC" w:rsidR="00A4761F" w:rsidRDefault="00A4761F" w:rsidP="00A05EFC">
      <w:pPr>
        <w:pStyle w:val="ListParagraph"/>
        <w:numPr>
          <w:ilvl w:val="0"/>
          <w:numId w:val="102"/>
        </w:numPr>
        <w:spacing w:line="360" w:lineRule="auto"/>
        <w:jc w:val="both"/>
      </w:pPr>
      <w:r>
        <w:t xml:space="preserve">There shall be another six blank free form text fields with maximum 100 characters to enter specialties by a </w:t>
      </w:r>
      <w:r w:rsidR="005E346D">
        <w:t>resource</w:t>
      </w:r>
      <w:r>
        <w:t xml:space="preserve">. </w:t>
      </w:r>
    </w:p>
    <w:p w14:paraId="2EA186D8" w14:textId="77777777" w:rsidR="00A4761F" w:rsidRDefault="00A4761F" w:rsidP="00A05EFC">
      <w:pPr>
        <w:pStyle w:val="ListParagraph"/>
        <w:numPr>
          <w:ilvl w:val="0"/>
          <w:numId w:val="102"/>
        </w:numPr>
        <w:spacing w:line="360" w:lineRule="auto"/>
        <w:jc w:val="both"/>
      </w:pPr>
      <w:r>
        <w:t>These blank fields shall appear in light grey before use and should disappear if not used.</w:t>
      </w:r>
    </w:p>
    <w:p w14:paraId="79E315A3" w14:textId="5B7FE6E6" w:rsidR="00474A19" w:rsidRDefault="00474A19" w:rsidP="00A05EFC">
      <w:pPr>
        <w:pStyle w:val="ListParagraph"/>
        <w:numPr>
          <w:ilvl w:val="0"/>
          <w:numId w:val="102"/>
        </w:numPr>
        <w:spacing w:line="360" w:lineRule="auto"/>
        <w:jc w:val="both"/>
      </w:pPr>
      <w:r>
        <w:t>Each and every specialty shall be memo</w:t>
      </w:r>
      <w:r w:rsidR="005E346D">
        <w:t>rized after each entry by a resource</w:t>
      </w:r>
      <w:r>
        <w:t>.</w:t>
      </w:r>
    </w:p>
    <w:p w14:paraId="79172E7B" w14:textId="4F71628B" w:rsidR="00474A19" w:rsidRDefault="005E346D" w:rsidP="00A05EFC">
      <w:pPr>
        <w:pStyle w:val="ListParagraph"/>
        <w:numPr>
          <w:ilvl w:val="0"/>
          <w:numId w:val="102"/>
        </w:numPr>
        <w:spacing w:line="360" w:lineRule="auto"/>
        <w:jc w:val="both"/>
      </w:pPr>
      <w:r>
        <w:t xml:space="preserve">When a subsequent </w:t>
      </w:r>
      <w:r w:rsidR="00C525A6">
        <w:t>r</w:t>
      </w:r>
      <w:r>
        <w:t>esource</w:t>
      </w:r>
      <w:r w:rsidR="00C525A6">
        <w:t xml:space="preserve"> enters first two characters of previously memorized entries, they shall appear.</w:t>
      </w:r>
    </w:p>
    <w:p w14:paraId="4F6888A2" w14:textId="77777777" w:rsidR="00C525A6" w:rsidRPr="00C525A6" w:rsidRDefault="00C525A6" w:rsidP="00C525A6">
      <w:pPr>
        <w:spacing w:line="360" w:lineRule="auto"/>
        <w:ind w:left="360"/>
        <w:jc w:val="both"/>
        <w:rPr>
          <w:b/>
          <w:i/>
        </w:rPr>
      </w:pPr>
    </w:p>
    <w:p w14:paraId="211EBC6F" w14:textId="77777777" w:rsidR="00C525A6" w:rsidRDefault="00C525A6" w:rsidP="00C525A6">
      <w:pPr>
        <w:spacing w:line="360" w:lineRule="auto"/>
        <w:jc w:val="both"/>
        <w:rPr>
          <w:b/>
          <w:i/>
        </w:rPr>
      </w:pPr>
      <w:r w:rsidRPr="00C525A6">
        <w:rPr>
          <w:b/>
          <w:i/>
        </w:rPr>
        <w:t>Requirement 14: Accept</w:t>
      </w:r>
    </w:p>
    <w:p w14:paraId="62032F28" w14:textId="6B4B5080" w:rsidR="00C525A6" w:rsidRPr="00C525A6" w:rsidRDefault="005E346D" w:rsidP="00C525A6">
      <w:pPr>
        <w:pStyle w:val="ListParagraph"/>
        <w:numPr>
          <w:ilvl w:val="0"/>
          <w:numId w:val="103"/>
        </w:numPr>
        <w:spacing w:line="360" w:lineRule="auto"/>
        <w:jc w:val="both"/>
      </w:pPr>
      <w:r>
        <w:t>Once a resource</w:t>
      </w:r>
      <w:r w:rsidR="00C525A6">
        <w:t xml:space="preserve"> completes Self-Setup </w:t>
      </w:r>
      <w:r w:rsidR="001C7E9B">
        <w:t xml:space="preserve">and clicks Accept button, all details shall be entered and Self-Set-up process shall be completed. </w:t>
      </w:r>
    </w:p>
    <w:p w14:paraId="0F1B6E3E" w14:textId="77777777" w:rsidR="00335851" w:rsidRDefault="00335851" w:rsidP="00100133">
      <w:pPr>
        <w:spacing w:line="360" w:lineRule="auto"/>
        <w:jc w:val="both"/>
        <w:rPr>
          <w:color w:val="2E74B5" w:themeColor="accent1" w:themeShade="BF"/>
        </w:rPr>
      </w:pPr>
    </w:p>
    <w:p w14:paraId="56B8A4CA" w14:textId="4A85B916" w:rsidR="00100133" w:rsidRDefault="00F24BAB" w:rsidP="00100133">
      <w:pPr>
        <w:spacing w:line="360" w:lineRule="auto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5.1.9 </w:t>
      </w:r>
      <w:r w:rsidR="005E346D">
        <w:rPr>
          <w:color w:val="2E74B5" w:themeColor="accent1" w:themeShade="BF"/>
        </w:rPr>
        <w:t>All resource</w:t>
      </w:r>
      <w:r w:rsidR="00335851">
        <w:rPr>
          <w:color w:val="2E74B5" w:themeColor="accent1" w:themeShade="BF"/>
        </w:rPr>
        <w:t>s: Sign-in</w:t>
      </w:r>
    </w:p>
    <w:p w14:paraId="4518B9F7" w14:textId="77777777" w:rsidR="00377098" w:rsidRDefault="00377098" w:rsidP="00377098">
      <w:pPr>
        <w:pStyle w:val="ListParagraph"/>
        <w:numPr>
          <w:ilvl w:val="0"/>
          <w:numId w:val="57"/>
        </w:numPr>
        <w:spacing w:line="360" w:lineRule="auto"/>
        <w:jc w:val="both"/>
      </w:pPr>
      <w:r>
        <w:t>Company logo shall be displayed on the left side, in the top of the page.</w:t>
      </w:r>
    </w:p>
    <w:p w14:paraId="4E4E44FC" w14:textId="77777777" w:rsidR="00377098" w:rsidRDefault="00377098" w:rsidP="00100133">
      <w:pPr>
        <w:spacing w:line="360" w:lineRule="auto"/>
        <w:jc w:val="both"/>
        <w:rPr>
          <w:b/>
          <w:i/>
        </w:rPr>
      </w:pPr>
    </w:p>
    <w:p w14:paraId="552D35EC" w14:textId="77777777" w:rsidR="00335851" w:rsidRDefault="006B1038" w:rsidP="00100133">
      <w:pPr>
        <w:spacing w:line="360" w:lineRule="auto"/>
        <w:jc w:val="both"/>
        <w:rPr>
          <w:b/>
          <w:i/>
        </w:rPr>
      </w:pPr>
      <w:r w:rsidRPr="006B1038">
        <w:rPr>
          <w:b/>
          <w:i/>
        </w:rPr>
        <w:t>Requirement 1:</w:t>
      </w:r>
      <w:r w:rsidR="0061183F">
        <w:rPr>
          <w:b/>
          <w:i/>
        </w:rPr>
        <w:t xml:space="preserve"> User Name</w:t>
      </w:r>
    </w:p>
    <w:p w14:paraId="30D97AD9" w14:textId="0C5A95E6" w:rsidR="0061183F" w:rsidRPr="00611665" w:rsidRDefault="00611665" w:rsidP="0061183F">
      <w:pPr>
        <w:pStyle w:val="ListParagraph"/>
        <w:numPr>
          <w:ilvl w:val="0"/>
          <w:numId w:val="103"/>
        </w:numPr>
        <w:spacing w:line="360" w:lineRule="auto"/>
        <w:jc w:val="both"/>
        <w:rPr>
          <w:b/>
          <w:i/>
        </w:rPr>
      </w:pPr>
      <w:r>
        <w:t>A free form text field with maximum 100 characte</w:t>
      </w:r>
      <w:r w:rsidR="005E346D">
        <w:t>rs shall be provided for the resource</w:t>
      </w:r>
      <w:r>
        <w:t xml:space="preserve"> to enter user name.</w:t>
      </w:r>
    </w:p>
    <w:p w14:paraId="521025FE" w14:textId="77777777" w:rsidR="00611665" w:rsidRDefault="00611665" w:rsidP="00611665">
      <w:pPr>
        <w:spacing w:line="360" w:lineRule="auto"/>
        <w:jc w:val="both"/>
        <w:rPr>
          <w:b/>
          <w:i/>
        </w:rPr>
      </w:pPr>
    </w:p>
    <w:p w14:paraId="72033EB9" w14:textId="77777777" w:rsidR="00611665" w:rsidRDefault="00611665" w:rsidP="00611665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2: Password</w:t>
      </w:r>
    </w:p>
    <w:p w14:paraId="167AE877" w14:textId="649E32D2" w:rsidR="00611665" w:rsidRPr="00973550" w:rsidRDefault="00A23987" w:rsidP="00611665">
      <w:pPr>
        <w:pStyle w:val="ListParagraph"/>
        <w:numPr>
          <w:ilvl w:val="0"/>
          <w:numId w:val="103"/>
        </w:numPr>
        <w:spacing w:line="360" w:lineRule="auto"/>
        <w:jc w:val="both"/>
        <w:rPr>
          <w:b/>
          <w:i/>
        </w:rPr>
      </w:pPr>
      <w:r>
        <w:t xml:space="preserve">A free form </w:t>
      </w:r>
      <w:r w:rsidR="00443D5A">
        <w:t xml:space="preserve">password </w:t>
      </w:r>
      <w:r>
        <w:t xml:space="preserve">text field with maximum 8 characters shall be provided for the </w:t>
      </w:r>
      <w:r w:rsidR="005E346D">
        <w:t>resource</w:t>
      </w:r>
      <w:r>
        <w:t xml:space="preserve"> to enter password.</w:t>
      </w:r>
    </w:p>
    <w:p w14:paraId="5508D8A8" w14:textId="77777777" w:rsidR="00973550" w:rsidRDefault="00973550" w:rsidP="00973550">
      <w:pPr>
        <w:spacing w:line="360" w:lineRule="auto"/>
        <w:jc w:val="both"/>
        <w:rPr>
          <w:b/>
          <w:i/>
        </w:rPr>
      </w:pPr>
    </w:p>
    <w:p w14:paraId="410D1B9D" w14:textId="77777777" w:rsidR="00973550" w:rsidRDefault="00973550" w:rsidP="00973550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3: Forgot Password</w:t>
      </w:r>
    </w:p>
    <w:p w14:paraId="58A99FB8" w14:textId="77777777" w:rsidR="00973550" w:rsidRPr="00973550" w:rsidRDefault="00973550" w:rsidP="00973550">
      <w:pPr>
        <w:pStyle w:val="ListParagraph"/>
        <w:numPr>
          <w:ilvl w:val="0"/>
          <w:numId w:val="103"/>
        </w:numPr>
        <w:spacing w:line="360" w:lineRule="auto"/>
        <w:jc w:val="both"/>
        <w:rPr>
          <w:b/>
          <w:i/>
        </w:rPr>
      </w:pPr>
      <w:r>
        <w:t>Forgot password button shall be provided.</w:t>
      </w:r>
    </w:p>
    <w:p w14:paraId="3D9C40B5" w14:textId="6C17D74E" w:rsidR="00973550" w:rsidRPr="003C79A0" w:rsidRDefault="005E346D" w:rsidP="00973550">
      <w:pPr>
        <w:pStyle w:val="ListParagraph"/>
        <w:numPr>
          <w:ilvl w:val="0"/>
          <w:numId w:val="103"/>
        </w:numPr>
        <w:spacing w:line="360" w:lineRule="auto"/>
        <w:jc w:val="both"/>
        <w:rPr>
          <w:b/>
          <w:i/>
        </w:rPr>
      </w:pPr>
      <w:r>
        <w:t>If the resource</w:t>
      </w:r>
      <w:r w:rsidR="00973550">
        <w:t xml:space="preserve"> forgets his/ her password, upon the button click am email shall be triggered with password reset instructions. </w:t>
      </w:r>
    </w:p>
    <w:p w14:paraId="1A752795" w14:textId="77777777" w:rsidR="003C79A0" w:rsidRDefault="003C79A0" w:rsidP="003C79A0">
      <w:pPr>
        <w:spacing w:line="360" w:lineRule="auto"/>
        <w:jc w:val="both"/>
        <w:rPr>
          <w:b/>
          <w:i/>
        </w:rPr>
      </w:pPr>
    </w:p>
    <w:p w14:paraId="61B06946" w14:textId="77777777" w:rsidR="003C79A0" w:rsidRDefault="003C79A0" w:rsidP="003C79A0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Requirement 4: Invalid User Name/ Password </w:t>
      </w:r>
    </w:p>
    <w:p w14:paraId="2B458715" w14:textId="2D19C104" w:rsidR="003C79A0" w:rsidRPr="003C79A0" w:rsidRDefault="003C79A0" w:rsidP="003C79A0">
      <w:pPr>
        <w:pStyle w:val="ListParagraph"/>
        <w:numPr>
          <w:ilvl w:val="0"/>
          <w:numId w:val="104"/>
        </w:numPr>
        <w:spacing w:line="360" w:lineRule="auto"/>
        <w:jc w:val="both"/>
        <w:rPr>
          <w:b/>
          <w:i/>
        </w:rPr>
      </w:pPr>
      <w:r>
        <w:t>When</w:t>
      </w:r>
      <w:r w:rsidR="005E346D">
        <w:t xml:space="preserve"> a</w:t>
      </w:r>
      <w:r>
        <w:t xml:space="preserve"> </w:t>
      </w:r>
      <w:r w:rsidR="005E346D">
        <w:t xml:space="preserve">resource </w:t>
      </w:r>
      <w:r>
        <w:t>enters invalid username/ password/ both, a message shall be displayed saying “Invalid User Name /Password. Please enter correct User Name/ Password</w:t>
      </w:r>
      <w:r w:rsidR="00E71A12">
        <w:t>”.</w:t>
      </w:r>
    </w:p>
    <w:p w14:paraId="2083A019" w14:textId="77777777" w:rsidR="006B1038" w:rsidRPr="006B1038" w:rsidRDefault="006B1038" w:rsidP="00100133">
      <w:pPr>
        <w:spacing w:line="360" w:lineRule="auto"/>
        <w:jc w:val="both"/>
        <w:rPr>
          <w:b/>
          <w:i/>
        </w:rPr>
      </w:pPr>
    </w:p>
    <w:p w14:paraId="5D7CB529" w14:textId="3E76284B" w:rsidR="00C54376" w:rsidRDefault="00F24BAB" w:rsidP="00C54376">
      <w:pPr>
        <w:spacing w:line="360" w:lineRule="auto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5.1.10 </w:t>
      </w:r>
      <w:r w:rsidR="007C5F48">
        <w:rPr>
          <w:color w:val="2E74B5" w:themeColor="accent1" w:themeShade="BF"/>
        </w:rPr>
        <w:t xml:space="preserve">All Users: </w:t>
      </w:r>
      <w:r w:rsidR="00C54376">
        <w:rPr>
          <w:color w:val="2E74B5" w:themeColor="accent1" w:themeShade="BF"/>
        </w:rPr>
        <w:t>Module View</w:t>
      </w:r>
    </w:p>
    <w:p w14:paraId="606EBC3D" w14:textId="0F222FD8" w:rsidR="00C54376" w:rsidRDefault="00C54376" w:rsidP="00C54376">
      <w:pPr>
        <w:pStyle w:val="ListParagraph"/>
        <w:numPr>
          <w:ilvl w:val="0"/>
          <w:numId w:val="57"/>
        </w:numPr>
        <w:spacing w:line="360" w:lineRule="auto"/>
        <w:jc w:val="both"/>
      </w:pPr>
      <w:r>
        <w:t>Module View page</w:t>
      </w:r>
      <w:r w:rsidR="005E346D">
        <w:t xml:space="preserve"> shall be displayed to all resources</w:t>
      </w:r>
      <w:r>
        <w:t>.</w:t>
      </w:r>
    </w:p>
    <w:p w14:paraId="270121C2" w14:textId="77777777" w:rsidR="00C54376" w:rsidRDefault="00C54376" w:rsidP="00C54376">
      <w:pPr>
        <w:pStyle w:val="ListParagraph"/>
        <w:numPr>
          <w:ilvl w:val="0"/>
          <w:numId w:val="57"/>
        </w:numPr>
        <w:spacing w:line="360" w:lineRule="auto"/>
        <w:jc w:val="both"/>
      </w:pPr>
      <w:r>
        <w:t>Company logo shall be displayed on the left side, in the top of the page.</w:t>
      </w:r>
    </w:p>
    <w:p w14:paraId="386E5E19" w14:textId="77777777" w:rsidR="00C54376" w:rsidRPr="003953CD" w:rsidRDefault="00C54376" w:rsidP="00C54376">
      <w:pPr>
        <w:spacing w:line="360" w:lineRule="auto"/>
        <w:jc w:val="both"/>
        <w:rPr>
          <w:b/>
          <w:i/>
        </w:rPr>
      </w:pPr>
      <w:r w:rsidRPr="003953CD">
        <w:rPr>
          <w:b/>
          <w:i/>
        </w:rPr>
        <w:lastRenderedPageBreak/>
        <w:t>Requirement 1:</w:t>
      </w:r>
    </w:p>
    <w:p w14:paraId="0118D005" w14:textId="7DDA8128" w:rsidR="00C54376" w:rsidRDefault="00C54376" w:rsidP="00C54376">
      <w:pPr>
        <w:pStyle w:val="ListParagraph"/>
        <w:numPr>
          <w:ilvl w:val="0"/>
          <w:numId w:val="57"/>
        </w:numPr>
        <w:spacing w:line="360" w:lineRule="auto"/>
        <w:jc w:val="both"/>
      </w:pPr>
      <w:r>
        <w:t>Mo</w:t>
      </w:r>
      <w:r w:rsidR="005E346D">
        <w:t>dules shall be displayed to resource</w:t>
      </w:r>
      <w:r>
        <w:t>s, based on their login in All-</w:t>
      </w:r>
      <w:r w:rsidR="00E53DF5" w:rsidRPr="00E53DF5">
        <w:t xml:space="preserve"> </w:t>
      </w:r>
      <w:r w:rsidR="00E53DF5">
        <w:t>resources</w:t>
      </w:r>
      <w:r>
        <w:t xml:space="preserve"> sign-in page and according to their access privileges defined by Client Admin in Resource Set-up page.</w:t>
      </w:r>
    </w:p>
    <w:p w14:paraId="475920D4" w14:textId="0E032C5E" w:rsidR="00C54376" w:rsidRDefault="00C54376" w:rsidP="00C54376">
      <w:pPr>
        <w:pStyle w:val="ListParagraph"/>
        <w:numPr>
          <w:ilvl w:val="0"/>
          <w:numId w:val="57"/>
        </w:numPr>
        <w:spacing w:line="360" w:lineRule="auto"/>
        <w:jc w:val="both"/>
      </w:pPr>
      <w:r>
        <w:t>Non-accessible Modules shall not be displayed at all (b</w:t>
      </w:r>
      <w:r w:rsidR="005E346D">
        <w:t>ased on their login in All-resources</w:t>
      </w:r>
      <w:r>
        <w:t xml:space="preserve"> sign-in page).</w:t>
      </w:r>
    </w:p>
    <w:p w14:paraId="49510D3A" w14:textId="77777777" w:rsidR="00C54376" w:rsidRDefault="00C54376" w:rsidP="00C54376">
      <w:pPr>
        <w:spacing w:line="360" w:lineRule="auto"/>
        <w:jc w:val="both"/>
      </w:pPr>
    </w:p>
    <w:p w14:paraId="2EBAEAC9" w14:textId="77777777" w:rsidR="00C54376" w:rsidRPr="003953CD" w:rsidRDefault="00C54376" w:rsidP="00C54376">
      <w:pPr>
        <w:spacing w:line="360" w:lineRule="auto"/>
        <w:jc w:val="both"/>
        <w:rPr>
          <w:b/>
          <w:i/>
        </w:rPr>
      </w:pPr>
      <w:r w:rsidRPr="003953CD">
        <w:rPr>
          <w:b/>
          <w:i/>
        </w:rPr>
        <w:t xml:space="preserve">Requirement </w:t>
      </w:r>
      <w:r>
        <w:rPr>
          <w:b/>
          <w:i/>
        </w:rPr>
        <w:t>2</w:t>
      </w:r>
      <w:r w:rsidRPr="003953CD">
        <w:rPr>
          <w:b/>
          <w:i/>
        </w:rPr>
        <w:t>:</w:t>
      </w:r>
    </w:p>
    <w:p w14:paraId="447B7769" w14:textId="0BA1CF31" w:rsidR="00C54376" w:rsidRDefault="00C54376" w:rsidP="00C54376">
      <w:pPr>
        <w:pStyle w:val="ListParagraph"/>
        <w:numPr>
          <w:ilvl w:val="0"/>
          <w:numId w:val="73"/>
        </w:numPr>
        <w:spacing w:line="360" w:lineRule="auto"/>
        <w:jc w:val="both"/>
      </w:pPr>
      <w:r>
        <w:t>Modules to be displayed shall be Scheduling, Operations, Reports, Data Analyti</w:t>
      </w:r>
      <w:r w:rsidR="007C5F48">
        <w:t xml:space="preserve">cs, </w:t>
      </w:r>
      <w:r>
        <w:t>Work Flow Approvals</w:t>
      </w:r>
      <w:r w:rsidR="007C5F48">
        <w:t xml:space="preserve"> and Settings</w:t>
      </w:r>
      <w:r>
        <w:t>.</w:t>
      </w:r>
    </w:p>
    <w:p w14:paraId="5FE1BDA7" w14:textId="77777777" w:rsidR="00C54376" w:rsidRDefault="00C54376" w:rsidP="00C54376">
      <w:pPr>
        <w:pStyle w:val="ListParagraph"/>
        <w:numPr>
          <w:ilvl w:val="0"/>
          <w:numId w:val="73"/>
        </w:numPr>
        <w:spacing w:line="360" w:lineRule="auto"/>
        <w:jc w:val="both"/>
      </w:pPr>
      <w:r>
        <w:t>All Modules shall be in the button format.</w:t>
      </w:r>
    </w:p>
    <w:p w14:paraId="0783BC82" w14:textId="77777777" w:rsidR="00C54376" w:rsidRDefault="00C54376" w:rsidP="00C54376">
      <w:pPr>
        <w:pStyle w:val="ListParagraph"/>
        <w:numPr>
          <w:ilvl w:val="0"/>
          <w:numId w:val="73"/>
        </w:numPr>
        <w:spacing w:line="360" w:lineRule="auto"/>
        <w:jc w:val="both"/>
      </w:pPr>
      <w:r>
        <w:t>Count of Open Approvals shall be displayed on the top right corner of the Workflow Approvals button.</w:t>
      </w:r>
    </w:p>
    <w:p w14:paraId="239D5D75" w14:textId="5505A5B3" w:rsidR="00C54376" w:rsidRPr="003953CD" w:rsidRDefault="00C54376" w:rsidP="00C54376">
      <w:pPr>
        <w:pStyle w:val="ListParagraph"/>
        <w:numPr>
          <w:ilvl w:val="0"/>
          <w:numId w:val="73"/>
        </w:numPr>
        <w:spacing w:line="360" w:lineRule="auto"/>
        <w:jc w:val="both"/>
      </w:pPr>
      <w:r>
        <w:t xml:space="preserve">Upon each button click, </w:t>
      </w:r>
      <w:r w:rsidR="00E53DF5">
        <w:t>resource</w:t>
      </w:r>
      <w:r>
        <w:t xml:space="preserve"> shall be navigated to that particular module.</w:t>
      </w:r>
    </w:p>
    <w:p w14:paraId="3DB4FC73" w14:textId="77777777" w:rsidR="00C54376" w:rsidRDefault="00C54376" w:rsidP="00C54376">
      <w:pPr>
        <w:spacing w:line="360" w:lineRule="auto"/>
        <w:jc w:val="both"/>
        <w:rPr>
          <w:b/>
          <w:i/>
        </w:rPr>
      </w:pPr>
    </w:p>
    <w:p w14:paraId="1EC3FE9A" w14:textId="77777777" w:rsidR="00C54376" w:rsidRPr="003953CD" w:rsidRDefault="00C54376" w:rsidP="00C54376">
      <w:pPr>
        <w:spacing w:line="360" w:lineRule="auto"/>
        <w:jc w:val="both"/>
        <w:rPr>
          <w:b/>
          <w:i/>
        </w:rPr>
      </w:pPr>
      <w:r w:rsidRPr="003953CD">
        <w:rPr>
          <w:b/>
          <w:i/>
        </w:rPr>
        <w:t>Requirement 3:</w:t>
      </w:r>
    </w:p>
    <w:p w14:paraId="5A8F79E4" w14:textId="5DA6C0F4" w:rsidR="00C54376" w:rsidRDefault="00C54376" w:rsidP="00C54376">
      <w:pPr>
        <w:pStyle w:val="ListParagraph"/>
        <w:numPr>
          <w:ilvl w:val="0"/>
          <w:numId w:val="57"/>
        </w:numPr>
        <w:spacing w:line="360" w:lineRule="auto"/>
        <w:jc w:val="both"/>
      </w:pPr>
      <w:r>
        <w:t>Settings button shall be displayed and accessible to only Client Admin (ba</w:t>
      </w:r>
      <w:r w:rsidR="005E346D">
        <w:t xml:space="preserve">sed on their login in All-resources </w:t>
      </w:r>
      <w:r>
        <w:t>sign-in page).</w:t>
      </w:r>
    </w:p>
    <w:p w14:paraId="2C41537B" w14:textId="73B7091F" w:rsidR="00591269" w:rsidRDefault="00591269" w:rsidP="00C54376">
      <w:pPr>
        <w:pStyle w:val="ListParagraph"/>
        <w:numPr>
          <w:ilvl w:val="0"/>
          <w:numId w:val="57"/>
        </w:numPr>
        <w:spacing w:line="360" w:lineRule="auto"/>
        <w:jc w:val="both"/>
      </w:pPr>
      <w:r>
        <w:t xml:space="preserve">Upon Settings button click, Client Admin shall be navigated to Client Administrator: </w:t>
      </w:r>
      <w:r w:rsidR="007C5F48">
        <w:t xml:space="preserve">Settings </w:t>
      </w:r>
      <w:r>
        <w:t xml:space="preserve">Module View. </w:t>
      </w:r>
    </w:p>
    <w:p w14:paraId="23F1F692" w14:textId="77777777" w:rsidR="007844B1" w:rsidRDefault="007844B1" w:rsidP="00606C79">
      <w:pPr>
        <w:spacing w:line="360" w:lineRule="auto"/>
        <w:jc w:val="both"/>
        <w:rPr>
          <w:color w:val="2E74B5" w:themeColor="accent1" w:themeShade="BF"/>
        </w:rPr>
      </w:pPr>
    </w:p>
    <w:p w14:paraId="23F9262C" w14:textId="77777777" w:rsidR="00703410" w:rsidRDefault="00F24BAB" w:rsidP="00606C79">
      <w:pPr>
        <w:spacing w:line="360" w:lineRule="auto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5.1.11 </w:t>
      </w:r>
      <w:r w:rsidR="00950C27">
        <w:rPr>
          <w:color w:val="2E74B5" w:themeColor="accent1" w:themeShade="BF"/>
        </w:rPr>
        <w:t>Scheduling</w:t>
      </w:r>
    </w:p>
    <w:p w14:paraId="3749CF95" w14:textId="306F52CF" w:rsidR="008055E7" w:rsidRDefault="008055E7" w:rsidP="008055E7">
      <w:pPr>
        <w:pStyle w:val="ListParagraph"/>
        <w:numPr>
          <w:ilvl w:val="0"/>
          <w:numId w:val="63"/>
        </w:numPr>
        <w:spacing w:line="360" w:lineRule="auto"/>
        <w:jc w:val="both"/>
      </w:pPr>
      <w:r>
        <w:t xml:space="preserve">Client Admin shall navigate to Scheduling page after clicking Scheduling module in </w:t>
      </w:r>
      <w:r w:rsidR="005E346D">
        <w:t>All resources</w:t>
      </w:r>
      <w:r w:rsidR="006F528F">
        <w:t xml:space="preserve">: </w:t>
      </w:r>
      <w:r>
        <w:t>Module view page.</w:t>
      </w:r>
    </w:p>
    <w:p w14:paraId="32283B46" w14:textId="77777777" w:rsidR="008055E7" w:rsidRDefault="008055E7" w:rsidP="008055E7">
      <w:pPr>
        <w:pStyle w:val="ListParagraph"/>
        <w:numPr>
          <w:ilvl w:val="0"/>
          <w:numId w:val="57"/>
        </w:numPr>
        <w:spacing w:line="360" w:lineRule="auto"/>
        <w:jc w:val="both"/>
      </w:pPr>
      <w:r>
        <w:t>Company logo shall be displayed on the left side, in the top of the page.</w:t>
      </w:r>
    </w:p>
    <w:p w14:paraId="088DD37E" w14:textId="77777777" w:rsidR="008055E7" w:rsidRPr="003953CD" w:rsidRDefault="008055E7" w:rsidP="008055E7">
      <w:pPr>
        <w:pStyle w:val="ListParagraph"/>
        <w:numPr>
          <w:ilvl w:val="0"/>
          <w:numId w:val="57"/>
        </w:numPr>
        <w:spacing w:line="360" w:lineRule="auto"/>
        <w:jc w:val="both"/>
      </w:pPr>
      <w:r>
        <w:t xml:space="preserve">Only Client Admin can </w:t>
      </w:r>
      <w:r w:rsidR="00F656B0">
        <w:t>Schedule</w:t>
      </w:r>
      <w:r>
        <w:t>.</w:t>
      </w:r>
    </w:p>
    <w:p w14:paraId="431C02E9" w14:textId="77777777" w:rsidR="00950C27" w:rsidRDefault="00950C27" w:rsidP="00606C79">
      <w:pPr>
        <w:spacing w:line="360" w:lineRule="auto"/>
        <w:rPr>
          <w:color w:val="2E74B5" w:themeColor="accent1" w:themeShade="BF"/>
        </w:rPr>
      </w:pPr>
    </w:p>
    <w:p w14:paraId="68E3D664" w14:textId="77777777" w:rsidR="00703410" w:rsidRPr="00606C79" w:rsidRDefault="00D408E6">
      <w:pPr>
        <w:rPr>
          <w:b/>
          <w:i/>
        </w:rPr>
      </w:pPr>
      <w:r w:rsidRPr="00606C79">
        <w:rPr>
          <w:b/>
          <w:i/>
        </w:rPr>
        <w:t>Requirement 1: Project Name</w:t>
      </w:r>
    </w:p>
    <w:p w14:paraId="799F8171" w14:textId="77777777" w:rsidR="00703410" w:rsidRPr="00C86345" w:rsidRDefault="00046C25" w:rsidP="00606C79">
      <w:pPr>
        <w:pStyle w:val="ListParagraph"/>
        <w:numPr>
          <w:ilvl w:val="0"/>
          <w:numId w:val="67"/>
        </w:numPr>
        <w:spacing w:line="360" w:lineRule="auto"/>
        <w:jc w:val="both"/>
        <w:rPr>
          <w:color w:val="2E74B5" w:themeColor="accent1" w:themeShade="BF"/>
        </w:rPr>
      </w:pPr>
      <w:r>
        <w:t xml:space="preserve">Client Admin should be able to </w:t>
      </w:r>
      <w:r w:rsidR="00BB3074">
        <w:t>select</w:t>
      </w:r>
      <w:r>
        <w:t xml:space="preserve"> the Project from drop down list of all Projects. </w:t>
      </w:r>
    </w:p>
    <w:p w14:paraId="4CB817AA" w14:textId="77777777" w:rsidR="00C86345" w:rsidRPr="00606C79" w:rsidRDefault="00C86345" w:rsidP="00606C79">
      <w:pPr>
        <w:pStyle w:val="ListParagraph"/>
        <w:numPr>
          <w:ilvl w:val="0"/>
          <w:numId w:val="67"/>
        </w:numPr>
        <w:spacing w:line="360" w:lineRule="auto"/>
        <w:jc w:val="both"/>
        <w:rPr>
          <w:color w:val="2E74B5" w:themeColor="accent1" w:themeShade="BF"/>
        </w:rPr>
      </w:pPr>
      <w:r>
        <w:t>Here, projects shall be prioritized that have not been fully scheduled, first.</w:t>
      </w:r>
    </w:p>
    <w:p w14:paraId="746CB735" w14:textId="77777777" w:rsidR="004C69D7" w:rsidRPr="00606C79" w:rsidRDefault="004C69D7" w:rsidP="00606C79">
      <w:pPr>
        <w:pStyle w:val="ListParagraph"/>
        <w:numPr>
          <w:ilvl w:val="0"/>
          <w:numId w:val="67"/>
        </w:numPr>
        <w:spacing w:line="360" w:lineRule="auto"/>
        <w:jc w:val="both"/>
        <w:rPr>
          <w:color w:val="2E74B5" w:themeColor="accent1" w:themeShade="BF"/>
        </w:rPr>
      </w:pPr>
      <w:r>
        <w:t xml:space="preserve">Project drop down shall have the search box to show filtered list. </w:t>
      </w:r>
    </w:p>
    <w:p w14:paraId="477FCB7F" w14:textId="77777777" w:rsidR="00703410" w:rsidRDefault="00703410" w:rsidP="00606C79">
      <w:pPr>
        <w:spacing w:line="360" w:lineRule="auto"/>
        <w:rPr>
          <w:color w:val="2E74B5" w:themeColor="accent1" w:themeShade="BF"/>
        </w:rPr>
      </w:pPr>
    </w:p>
    <w:p w14:paraId="6650CAC8" w14:textId="77777777" w:rsidR="00A3553A" w:rsidRDefault="00A3553A" w:rsidP="008A5C78">
      <w:pPr>
        <w:rPr>
          <w:b/>
          <w:i/>
        </w:rPr>
      </w:pPr>
      <w:r>
        <w:rPr>
          <w:b/>
          <w:i/>
        </w:rPr>
        <w:lastRenderedPageBreak/>
        <w:t>Requirement 2: Phase:</w:t>
      </w:r>
    </w:p>
    <w:p w14:paraId="5F043E94" w14:textId="77777777" w:rsidR="00A3553A" w:rsidRPr="00606C79" w:rsidRDefault="00A3553A" w:rsidP="00606C79">
      <w:pPr>
        <w:pStyle w:val="ListParagraph"/>
        <w:numPr>
          <w:ilvl w:val="0"/>
          <w:numId w:val="72"/>
        </w:numPr>
        <w:rPr>
          <w:b/>
          <w:i/>
        </w:rPr>
      </w:pPr>
      <w:r>
        <w:t xml:space="preserve">Client Admin should be able to select Phase from the drop down list of all phases. </w:t>
      </w:r>
    </w:p>
    <w:p w14:paraId="475F42B5" w14:textId="77777777" w:rsidR="00283597" w:rsidRPr="00606C79" w:rsidRDefault="00283597" w:rsidP="00606C79">
      <w:pPr>
        <w:pStyle w:val="ListParagraph"/>
        <w:numPr>
          <w:ilvl w:val="0"/>
          <w:numId w:val="72"/>
        </w:numPr>
        <w:rPr>
          <w:b/>
          <w:i/>
        </w:rPr>
      </w:pPr>
      <w:r>
        <w:t>Counter of Unscheduled Phase hours shall be present on the top of the Phase selected.</w:t>
      </w:r>
    </w:p>
    <w:p w14:paraId="3EFC72A5" w14:textId="77777777" w:rsidR="00A3553A" w:rsidRDefault="00A3553A" w:rsidP="008A5C78">
      <w:pPr>
        <w:rPr>
          <w:b/>
          <w:i/>
        </w:rPr>
      </w:pPr>
    </w:p>
    <w:p w14:paraId="4D178FAA" w14:textId="77777777" w:rsidR="008A5C78" w:rsidRPr="003953CD" w:rsidRDefault="008A5C78" w:rsidP="008A5C78">
      <w:pPr>
        <w:rPr>
          <w:b/>
          <w:i/>
        </w:rPr>
      </w:pPr>
      <w:r w:rsidRPr="003953CD">
        <w:rPr>
          <w:b/>
          <w:i/>
        </w:rPr>
        <w:t xml:space="preserve">Requirement </w:t>
      </w:r>
      <w:r w:rsidR="00A3553A">
        <w:rPr>
          <w:b/>
          <w:i/>
        </w:rPr>
        <w:t>3</w:t>
      </w:r>
      <w:r w:rsidRPr="003953CD">
        <w:rPr>
          <w:b/>
          <w:i/>
        </w:rPr>
        <w:t xml:space="preserve">: </w:t>
      </w:r>
      <w:r w:rsidRPr="008E459F">
        <w:rPr>
          <w:b/>
          <w:i/>
        </w:rPr>
        <w:t>Project Type</w:t>
      </w:r>
      <w:r w:rsidR="006729FA" w:rsidRPr="008E459F">
        <w:rPr>
          <w:b/>
          <w:i/>
        </w:rPr>
        <w:t>s</w:t>
      </w:r>
    </w:p>
    <w:p w14:paraId="035BFFC3" w14:textId="77777777" w:rsidR="008A5C78" w:rsidRPr="005F5010" w:rsidRDefault="005F5010">
      <w:pPr>
        <w:pStyle w:val="ListParagraph"/>
        <w:numPr>
          <w:ilvl w:val="0"/>
          <w:numId w:val="67"/>
        </w:numPr>
        <w:spacing w:line="360" w:lineRule="auto"/>
        <w:jc w:val="both"/>
        <w:rPr>
          <w:color w:val="2E74B5" w:themeColor="accent1" w:themeShade="BF"/>
        </w:rPr>
      </w:pPr>
      <w:r>
        <w:t>Project type</w:t>
      </w:r>
      <w:r w:rsidR="006729FA">
        <w:t>s (type 1, type 2 etc.)</w:t>
      </w:r>
      <w:r>
        <w:t xml:space="preserve"> shall be populated based on the project selected.</w:t>
      </w:r>
    </w:p>
    <w:p w14:paraId="595F758A" w14:textId="77777777" w:rsidR="00934686" w:rsidRDefault="00934686" w:rsidP="00606C79">
      <w:pPr>
        <w:spacing w:line="360" w:lineRule="auto"/>
        <w:jc w:val="both"/>
        <w:rPr>
          <w:color w:val="2E74B5" w:themeColor="accent1" w:themeShade="BF"/>
        </w:rPr>
      </w:pPr>
    </w:p>
    <w:p w14:paraId="1B9A7952" w14:textId="77777777" w:rsidR="005F5010" w:rsidRPr="003953CD" w:rsidRDefault="005F5010" w:rsidP="005F5010">
      <w:pPr>
        <w:rPr>
          <w:b/>
          <w:i/>
        </w:rPr>
      </w:pPr>
      <w:r w:rsidRPr="003953CD">
        <w:rPr>
          <w:b/>
          <w:i/>
        </w:rPr>
        <w:t xml:space="preserve">Requirement </w:t>
      </w:r>
      <w:r w:rsidR="00A3553A">
        <w:rPr>
          <w:b/>
          <w:i/>
        </w:rPr>
        <w:t>4</w:t>
      </w:r>
      <w:r w:rsidRPr="003953CD">
        <w:rPr>
          <w:b/>
          <w:i/>
        </w:rPr>
        <w:t xml:space="preserve">: </w:t>
      </w:r>
      <w:r w:rsidR="00666112">
        <w:rPr>
          <w:b/>
          <w:i/>
        </w:rPr>
        <w:t>Region</w:t>
      </w:r>
    </w:p>
    <w:p w14:paraId="6EF9CC64" w14:textId="77777777" w:rsidR="005F5010" w:rsidRPr="003953CD" w:rsidRDefault="00666112" w:rsidP="005F5010">
      <w:pPr>
        <w:pStyle w:val="ListParagraph"/>
        <w:numPr>
          <w:ilvl w:val="0"/>
          <w:numId w:val="67"/>
        </w:numPr>
        <w:spacing w:line="360" w:lineRule="auto"/>
        <w:jc w:val="both"/>
        <w:rPr>
          <w:color w:val="2E74B5" w:themeColor="accent1" w:themeShade="BF"/>
        </w:rPr>
      </w:pPr>
      <w:r>
        <w:t>Region shall be populated based on the Project selected.</w:t>
      </w:r>
    </w:p>
    <w:p w14:paraId="7A1D9AAC" w14:textId="77777777" w:rsidR="005F5010" w:rsidRDefault="005F5010" w:rsidP="00606C79">
      <w:pPr>
        <w:spacing w:line="360" w:lineRule="auto"/>
        <w:jc w:val="both"/>
        <w:rPr>
          <w:color w:val="2E74B5" w:themeColor="accent1" w:themeShade="BF"/>
        </w:rPr>
      </w:pPr>
    </w:p>
    <w:p w14:paraId="2994D10F" w14:textId="04995267" w:rsidR="00666112" w:rsidRPr="003953CD" w:rsidRDefault="00666112" w:rsidP="00666112">
      <w:pPr>
        <w:rPr>
          <w:b/>
          <w:i/>
        </w:rPr>
      </w:pPr>
      <w:r w:rsidRPr="003953CD">
        <w:rPr>
          <w:b/>
          <w:i/>
        </w:rPr>
        <w:t xml:space="preserve">Requirement </w:t>
      </w:r>
      <w:r w:rsidR="00A3553A">
        <w:rPr>
          <w:b/>
          <w:i/>
        </w:rPr>
        <w:t>5</w:t>
      </w:r>
      <w:r w:rsidRPr="003953CD">
        <w:rPr>
          <w:b/>
          <w:i/>
        </w:rPr>
        <w:t xml:space="preserve">: </w:t>
      </w:r>
      <w:r>
        <w:rPr>
          <w:b/>
          <w:i/>
        </w:rPr>
        <w:t>Country</w:t>
      </w:r>
      <w:r w:rsidR="001F5401">
        <w:rPr>
          <w:b/>
          <w:i/>
        </w:rPr>
        <w:t xml:space="preserve"> and State</w:t>
      </w:r>
    </w:p>
    <w:p w14:paraId="0E029E39" w14:textId="6DBA31CC" w:rsidR="00666112" w:rsidRPr="001F5401" w:rsidRDefault="00666112" w:rsidP="00666112">
      <w:pPr>
        <w:pStyle w:val="ListParagraph"/>
        <w:numPr>
          <w:ilvl w:val="0"/>
          <w:numId w:val="67"/>
        </w:numPr>
        <w:spacing w:line="360" w:lineRule="auto"/>
        <w:jc w:val="both"/>
        <w:rPr>
          <w:color w:val="2E74B5" w:themeColor="accent1" w:themeShade="BF"/>
        </w:rPr>
      </w:pPr>
      <w:r>
        <w:t>Country shall be populated based on the Project selected.</w:t>
      </w:r>
    </w:p>
    <w:p w14:paraId="1C78713C" w14:textId="77777777" w:rsidR="001F5401" w:rsidRPr="00606C79" w:rsidRDefault="001F5401" w:rsidP="001F5401">
      <w:pPr>
        <w:pStyle w:val="ListParagraph"/>
        <w:numPr>
          <w:ilvl w:val="0"/>
          <w:numId w:val="67"/>
        </w:numPr>
        <w:spacing w:line="360" w:lineRule="auto"/>
        <w:jc w:val="both"/>
      </w:pPr>
      <w:r>
        <w:t>Based on the Country selected, State drop down list shall be populated.</w:t>
      </w:r>
    </w:p>
    <w:p w14:paraId="0F5F83F6" w14:textId="77777777" w:rsidR="00666112" w:rsidRDefault="00666112" w:rsidP="00606C79">
      <w:pPr>
        <w:spacing w:line="360" w:lineRule="auto"/>
        <w:jc w:val="both"/>
        <w:rPr>
          <w:color w:val="2E74B5" w:themeColor="accent1" w:themeShade="BF"/>
        </w:rPr>
      </w:pPr>
    </w:p>
    <w:p w14:paraId="7BC7ACBC" w14:textId="77777777" w:rsidR="00666112" w:rsidRPr="003953CD" w:rsidRDefault="00666112" w:rsidP="00666112">
      <w:pPr>
        <w:rPr>
          <w:b/>
          <w:i/>
        </w:rPr>
      </w:pPr>
      <w:r w:rsidRPr="003953CD">
        <w:rPr>
          <w:b/>
          <w:i/>
        </w:rPr>
        <w:t xml:space="preserve">Requirement </w:t>
      </w:r>
      <w:r w:rsidR="00A3553A">
        <w:rPr>
          <w:b/>
          <w:i/>
        </w:rPr>
        <w:t>6</w:t>
      </w:r>
      <w:r w:rsidRPr="003953CD">
        <w:rPr>
          <w:b/>
          <w:i/>
        </w:rPr>
        <w:t xml:space="preserve">: </w:t>
      </w:r>
      <w:r>
        <w:rPr>
          <w:b/>
          <w:i/>
        </w:rPr>
        <w:t>City</w:t>
      </w:r>
    </w:p>
    <w:p w14:paraId="1F935A33" w14:textId="77777777" w:rsidR="00666112" w:rsidRPr="003953CD" w:rsidRDefault="00666112" w:rsidP="00666112">
      <w:pPr>
        <w:pStyle w:val="ListParagraph"/>
        <w:numPr>
          <w:ilvl w:val="0"/>
          <w:numId w:val="67"/>
        </w:numPr>
        <w:spacing w:line="360" w:lineRule="auto"/>
        <w:jc w:val="both"/>
        <w:rPr>
          <w:color w:val="2E74B5" w:themeColor="accent1" w:themeShade="BF"/>
        </w:rPr>
      </w:pPr>
      <w:r>
        <w:t>City shall be populated based on the Project selected.</w:t>
      </w:r>
    </w:p>
    <w:p w14:paraId="10B1BE83" w14:textId="77777777" w:rsidR="00666112" w:rsidRDefault="00666112" w:rsidP="00606C79">
      <w:pPr>
        <w:spacing w:line="360" w:lineRule="auto"/>
        <w:jc w:val="both"/>
        <w:rPr>
          <w:color w:val="2E74B5" w:themeColor="accent1" w:themeShade="BF"/>
        </w:rPr>
      </w:pPr>
    </w:p>
    <w:p w14:paraId="50F7BD31" w14:textId="77777777" w:rsidR="00BE0F55" w:rsidRPr="003953CD" w:rsidRDefault="00BE0F55" w:rsidP="00BE0F55">
      <w:pPr>
        <w:rPr>
          <w:b/>
          <w:i/>
        </w:rPr>
      </w:pPr>
      <w:r w:rsidRPr="003953CD">
        <w:rPr>
          <w:b/>
          <w:i/>
        </w:rPr>
        <w:t xml:space="preserve">Requirement </w:t>
      </w:r>
      <w:r w:rsidR="00A3553A">
        <w:rPr>
          <w:b/>
          <w:i/>
        </w:rPr>
        <w:t>7</w:t>
      </w:r>
      <w:r w:rsidRPr="003953CD">
        <w:rPr>
          <w:b/>
          <w:i/>
        </w:rPr>
        <w:t xml:space="preserve">: </w:t>
      </w:r>
      <w:r>
        <w:rPr>
          <w:b/>
          <w:i/>
        </w:rPr>
        <w:t>Risk Rating</w:t>
      </w:r>
    </w:p>
    <w:p w14:paraId="4A8C697C" w14:textId="77777777" w:rsidR="00BE0F55" w:rsidRPr="003953CD" w:rsidRDefault="00BE0F55" w:rsidP="00BE0F55">
      <w:pPr>
        <w:pStyle w:val="ListParagraph"/>
        <w:numPr>
          <w:ilvl w:val="0"/>
          <w:numId w:val="67"/>
        </w:numPr>
        <w:spacing w:line="360" w:lineRule="auto"/>
        <w:jc w:val="both"/>
        <w:rPr>
          <w:color w:val="2E74B5" w:themeColor="accent1" w:themeShade="BF"/>
        </w:rPr>
      </w:pPr>
      <w:r>
        <w:t>Risk Rating shall be populated based on the Project selected.</w:t>
      </w:r>
    </w:p>
    <w:p w14:paraId="4E65E144" w14:textId="77777777" w:rsidR="00BE0F55" w:rsidRDefault="00BE0F55" w:rsidP="00606C79">
      <w:pPr>
        <w:spacing w:line="360" w:lineRule="auto"/>
        <w:jc w:val="both"/>
        <w:rPr>
          <w:color w:val="2E74B5" w:themeColor="accent1" w:themeShade="BF"/>
        </w:rPr>
      </w:pPr>
    </w:p>
    <w:p w14:paraId="58C5EC03" w14:textId="77777777" w:rsidR="001F438B" w:rsidRPr="003953CD" w:rsidRDefault="001F438B" w:rsidP="001F438B">
      <w:pPr>
        <w:rPr>
          <w:b/>
          <w:i/>
        </w:rPr>
      </w:pPr>
      <w:r w:rsidRPr="003953CD">
        <w:rPr>
          <w:b/>
          <w:i/>
        </w:rPr>
        <w:t xml:space="preserve">Requirement </w:t>
      </w:r>
      <w:r w:rsidR="00A3553A">
        <w:rPr>
          <w:b/>
          <w:i/>
        </w:rPr>
        <w:t>8</w:t>
      </w:r>
      <w:r w:rsidRPr="003953CD">
        <w:rPr>
          <w:b/>
          <w:i/>
        </w:rPr>
        <w:t xml:space="preserve">: </w:t>
      </w:r>
      <w:r>
        <w:rPr>
          <w:b/>
          <w:i/>
        </w:rPr>
        <w:t>Project Manager</w:t>
      </w:r>
    </w:p>
    <w:p w14:paraId="3644DA0E" w14:textId="77777777" w:rsidR="001F438B" w:rsidRPr="00606C79" w:rsidRDefault="001F438B" w:rsidP="001F438B">
      <w:pPr>
        <w:pStyle w:val="ListParagraph"/>
        <w:numPr>
          <w:ilvl w:val="0"/>
          <w:numId w:val="67"/>
        </w:numPr>
        <w:spacing w:line="360" w:lineRule="auto"/>
        <w:jc w:val="both"/>
        <w:rPr>
          <w:color w:val="2E74B5" w:themeColor="accent1" w:themeShade="BF"/>
        </w:rPr>
      </w:pPr>
      <w:r>
        <w:t>Project Manager shall be populated based on the Project selected.</w:t>
      </w:r>
    </w:p>
    <w:p w14:paraId="667DA1B8" w14:textId="77777777" w:rsidR="00587100" w:rsidRDefault="00587100" w:rsidP="00606C79">
      <w:pPr>
        <w:pStyle w:val="ListParagraph"/>
        <w:spacing w:line="360" w:lineRule="auto"/>
        <w:jc w:val="both"/>
      </w:pPr>
    </w:p>
    <w:p w14:paraId="19AA4A23" w14:textId="77777777" w:rsidR="00A61E5C" w:rsidRPr="003953CD" w:rsidRDefault="00A61E5C" w:rsidP="00A61E5C">
      <w:pPr>
        <w:rPr>
          <w:b/>
          <w:i/>
        </w:rPr>
      </w:pPr>
      <w:r w:rsidRPr="003953CD">
        <w:rPr>
          <w:b/>
          <w:i/>
        </w:rPr>
        <w:t xml:space="preserve">Requirement </w:t>
      </w:r>
      <w:r w:rsidR="00544A48">
        <w:rPr>
          <w:b/>
          <w:i/>
        </w:rPr>
        <w:t>9</w:t>
      </w:r>
      <w:r w:rsidRPr="003953CD">
        <w:rPr>
          <w:b/>
          <w:i/>
        </w:rPr>
        <w:t xml:space="preserve">: </w:t>
      </w:r>
      <w:r w:rsidRPr="008E459F">
        <w:rPr>
          <w:b/>
          <w:i/>
        </w:rPr>
        <w:t xml:space="preserve">Total </w:t>
      </w:r>
      <w:r w:rsidR="00092489" w:rsidRPr="00606C79">
        <w:rPr>
          <w:b/>
          <w:i/>
        </w:rPr>
        <w:t xml:space="preserve">Project </w:t>
      </w:r>
      <w:r w:rsidRPr="008E459F">
        <w:rPr>
          <w:b/>
          <w:i/>
        </w:rPr>
        <w:t>Hours Planned</w:t>
      </w:r>
    </w:p>
    <w:p w14:paraId="767C0168" w14:textId="77777777" w:rsidR="00432D8C" w:rsidRDefault="006729FA" w:rsidP="00A61E5C">
      <w:pPr>
        <w:pStyle w:val="ListParagraph"/>
        <w:numPr>
          <w:ilvl w:val="0"/>
          <w:numId w:val="67"/>
        </w:numPr>
        <w:spacing w:line="360" w:lineRule="auto"/>
        <w:jc w:val="both"/>
      </w:pPr>
      <w:r>
        <w:t>Total Project hours planned from Project Set-up screen shall be displayed.</w:t>
      </w:r>
    </w:p>
    <w:p w14:paraId="2A6699B1" w14:textId="77777777" w:rsidR="00A61E5C" w:rsidRPr="00606C79" w:rsidRDefault="00355D21" w:rsidP="00A61E5C">
      <w:pPr>
        <w:pStyle w:val="ListParagraph"/>
        <w:numPr>
          <w:ilvl w:val="0"/>
          <w:numId w:val="67"/>
        </w:numPr>
        <w:spacing w:line="360" w:lineRule="auto"/>
        <w:jc w:val="both"/>
      </w:pPr>
      <w:r w:rsidRPr="00606C79">
        <w:t xml:space="preserve">Counter of Unscheduled Total </w:t>
      </w:r>
      <w:r w:rsidR="00092489">
        <w:t>Project H</w:t>
      </w:r>
      <w:r w:rsidRPr="00606C79">
        <w:t>ours shall be present on the top of total hours planned.</w:t>
      </w:r>
    </w:p>
    <w:p w14:paraId="791D4BCE" w14:textId="77777777" w:rsidR="001E2240" w:rsidRDefault="001E2240" w:rsidP="001E2240">
      <w:pPr>
        <w:rPr>
          <w:b/>
          <w:i/>
        </w:rPr>
      </w:pPr>
    </w:p>
    <w:p w14:paraId="17F5CC9B" w14:textId="77777777" w:rsidR="00092489" w:rsidRPr="003953CD" w:rsidRDefault="00092489" w:rsidP="00092489">
      <w:pPr>
        <w:rPr>
          <w:b/>
          <w:i/>
        </w:rPr>
      </w:pPr>
      <w:r w:rsidRPr="003953CD">
        <w:rPr>
          <w:b/>
          <w:i/>
        </w:rPr>
        <w:t xml:space="preserve">Requirement </w:t>
      </w:r>
      <w:r>
        <w:rPr>
          <w:b/>
          <w:i/>
        </w:rPr>
        <w:t>10</w:t>
      </w:r>
      <w:r w:rsidRPr="003953CD">
        <w:rPr>
          <w:b/>
          <w:i/>
        </w:rPr>
        <w:t xml:space="preserve">: </w:t>
      </w:r>
      <w:r w:rsidRPr="00606C79">
        <w:rPr>
          <w:b/>
          <w:i/>
        </w:rPr>
        <w:t>P</w:t>
      </w:r>
      <w:r>
        <w:rPr>
          <w:b/>
          <w:i/>
        </w:rPr>
        <w:t>hase</w:t>
      </w:r>
      <w:r w:rsidRPr="00606C79">
        <w:rPr>
          <w:b/>
          <w:i/>
        </w:rPr>
        <w:t xml:space="preserve"> Hours Planned</w:t>
      </w:r>
    </w:p>
    <w:p w14:paraId="1A60B240" w14:textId="77777777" w:rsidR="00092489" w:rsidRDefault="00890C56" w:rsidP="00092489">
      <w:pPr>
        <w:pStyle w:val="ListParagraph"/>
        <w:numPr>
          <w:ilvl w:val="0"/>
          <w:numId w:val="67"/>
        </w:numPr>
        <w:spacing w:line="360" w:lineRule="auto"/>
        <w:jc w:val="both"/>
      </w:pPr>
      <w:r>
        <w:t xml:space="preserve">Total </w:t>
      </w:r>
      <w:r w:rsidR="00A72E6B">
        <w:t xml:space="preserve">Phase hours </w:t>
      </w:r>
      <w:r w:rsidR="00ED2A29">
        <w:t>planned from the Project Set-up screen shall be displayed.</w:t>
      </w:r>
    </w:p>
    <w:p w14:paraId="778AE5D8" w14:textId="77777777" w:rsidR="00092489" w:rsidRPr="003953CD" w:rsidRDefault="00092489" w:rsidP="00092489">
      <w:pPr>
        <w:pStyle w:val="ListParagraph"/>
        <w:numPr>
          <w:ilvl w:val="0"/>
          <w:numId w:val="67"/>
        </w:numPr>
        <w:spacing w:line="360" w:lineRule="auto"/>
        <w:jc w:val="both"/>
      </w:pPr>
      <w:r w:rsidRPr="003953CD">
        <w:t xml:space="preserve">Counter of Unscheduled </w:t>
      </w:r>
      <w:r>
        <w:t>Phase H</w:t>
      </w:r>
      <w:r w:rsidRPr="003953CD">
        <w:t xml:space="preserve">ours shall be present on the top of </w:t>
      </w:r>
      <w:r>
        <w:t>phase</w:t>
      </w:r>
      <w:r w:rsidRPr="003953CD">
        <w:t xml:space="preserve"> hours planned.</w:t>
      </w:r>
    </w:p>
    <w:p w14:paraId="2D61A050" w14:textId="77777777" w:rsidR="00092489" w:rsidRDefault="00092489" w:rsidP="001E2240">
      <w:pPr>
        <w:rPr>
          <w:b/>
          <w:i/>
        </w:rPr>
      </w:pPr>
    </w:p>
    <w:p w14:paraId="6BB6466E" w14:textId="77777777" w:rsidR="001E2240" w:rsidRPr="003953CD" w:rsidRDefault="001E2240" w:rsidP="001E2240">
      <w:pPr>
        <w:rPr>
          <w:b/>
          <w:i/>
        </w:rPr>
      </w:pPr>
      <w:r w:rsidRPr="003953CD">
        <w:rPr>
          <w:b/>
          <w:i/>
        </w:rPr>
        <w:t xml:space="preserve">Requirement </w:t>
      </w:r>
      <w:r w:rsidR="00092489">
        <w:rPr>
          <w:b/>
          <w:i/>
        </w:rPr>
        <w:t>11</w:t>
      </w:r>
      <w:r w:rsidRPr="003953CD">
        <w:rPr>
          <w:b/>
          <w:i/>
        </w:rPr>
        <w:t xml:space="preserve">: </w:t>
      </w:r>
      <w:r w:rsidR="00A7094B" w:rsidRPr="00A7094B">
        <w:rPr>
          <w:b/>
          <w:i/>
        </w:rPr>
        <w:t>Resource (</w:t>
      </w:r>
      <w:r w:rsidR="00FD3BE5" w:rsidRPr="00A7094B">
        <w:rPr>
          <w:b/>
          <w:i/>
        </w:rPr>
        <w:t>sorting?)</w:t>
      </w:r>
    </w:p>
    <w:p w14:paraId="0CAC18CF" w14:textId="77777777" w:rsidR="00F67F06" w:rsidRPr="008E459F" w:rsidRDefault="00F67F06" w:rsidP="001E2240">
      <w:pPr>
        <w:pStyle w:val="ListParagraph"/>
        <w:numPr>
          <w:ilvl w:val="0"/>
          <w:numId w:val="67"/>
        </w:numPr>
        <w:spacing w:line="360" w:lineRule="auto"/>
        <w:jc w:val="both"/>
      </w:pPr>
      <w:r w:rsidRPr="00606C79">
        <w:t>Display only audit resources.</w:t>
      </w:r>
    </w:p>
    <w:p w14:paraId="7FD95554" w14:textId="77777777" w:rsidR="00EA2884" w:rsidRPr="008E459F" w:rsidRDefault="00EA2884" w:rsidP="001E2240">
      <w:pPr>
        <w:pStyle w:val="ListParagraph"/>
        <w:numPr>
          <w:ilvl w:val="0"/>
          <w:numId w:val="67"/>
        </w:numPr>
        <w:spacing w:line="360" w:lineRule="auto"/>
        <w:jc w:val="both"/>
      </w:pPr>
      <w:r w:rsidRPr="00606C79">
        <w:t xml:space="preserve">Resources shall be displayed in descending order of their </w:t>
      </w:r>
      <w:r>
        <w:t xml:space="preserve">total </w:t>
      </w:r>
      <w:r w:rsidRPr="00606C79">
        <w:t>availability for that particular week.</w:t>
      </w:r>
    </w:p>
    <w:p w14:paraId="63004271" w14:textId="77777777" w:rsidR="001E2240" w:rsidRPr="003953CD" w:rsidRDefault="00E500B6" w:rsidP="001E2240">
      <w:pPr>
        <w:pStyle w:val="ListParagraph"/>
        <w:numPr>
          <w:ilvl w:val="0"/>
          <w:numId w:val="67"/>
        </w:numPr>
        <w:spacing w:line="360" w:lineRule="auto"/>
        <w:jc w:val="both"/>
        <w:rPr>
          <w:color w:val="2E74B5" w:themeColor="accent1" w:themeShade="BF"/>
        </w:rPr>
      </w:pPr>
      <w:r>
        <w:t>Avatar/ photo of the resource shall appear next to the resource name.</w:t>
      </w:r>
    </w:p>
    <w:p w14:paraId="4FB6AC34" w14:textId="77777777" w:rsidR="00A61E5C" w:rsidRDefault="00A61E5C" w:rsidP="00606C79">
      <w:pPr>
        <w:spacing w:line="360" w:lineRule="auto"/>
        <w:jc w:val="both"/>
        <w:rPr>
          <w:color w:val="2E74B5" w:themeColor="accent1" w:themeShade="BF"/>
        </w:rPr>
      </w:pPr>
    </w:p>
    <w:p w14:paraId="7D1C34B3" w14:textId="77777777" w:rsidR="00ED1BE7" w:rsidRPr="003953CD" w:rsidRDefault="00ED1BE7" w:rsidP="00ED1BE7">
      <w:pPr>
        <w:rPr>
          <w:b/>
          <w:i/>
        </w:rPr>
      </w:pPr>
      <w:r w:rsidRPr="003953CD">
        <w:rPr>
          <w:b/>
          <w:i/>
        </w:rPr>
        <w:t xml:space="preserve">Requirement </w:t>
      </w:r>
      <w:r>
        <w:rPr>
          <w:b/>
          <w:i/>
        </w:rPr>
        <w:t>1</w:t>
      </w:r>
      <w:r w:rsidR="009554CF">
        <w:rPr>
          <w:b/>
          <w:i/>
        </w:rPr>
        <w:t>2</w:t>
      </w:r>
      <w:r w:rsidRPr="003953CD">
        <w:rPr>
          <w:b/>
          <w:i/>
        </w:rPr>
        <w:t xml:space="preserve">: </w:t>
      </w:r>
      <w:r w:rsidRPr="008E459F">
        <w:rPr>
          <w:b/>
          <w:i/>
        </w:rPr>
        <w:t>Calendar</w:t>
      </w:r>
      <w:r>
        <w:rPr>
          <w:b/>
          <w:i/>
        </w:rPr>
        <w:t xml:space="preserve"> </w:t>
      </w:r>
    </w:p>
    <w:p w14:paraId="20E54B02" w14:textId="77777777" w:rsidR="00ED1BE7" w:rsidRPr="00606C79" w:rsidRDefault="00193564" w:rsidP="00ED1BE7">
      <w:pPr>
        <w:pStyle w:val="ListParagraph"/>
        <w:numPr>
          <w:ilvl w:val="0"/>
          <w:numId w:val="67"/>
        </w:numPr>
        <w:spacing w:line="360" w:lineRule="auto"/>
        <w:jc w:val="both"/>
        <w:rPr>
          <w:color w:val="2E74B5" w:themeColor="accent1" w:themeShade="BF"/>
        </w:rPr>
      </w:pPr>
      <w:r>
        <w:t>Calendar shall have work week displayed by default with an option to see weekends</w:t>
      </w:r>
      <w:r w:rsidR="009A4822">
        <w:t>.</w:t>
      </w:r>
    </w:p>
    <w:p w14:paraId="3A6C2CD7" w14:textId="77777777" w:rsidR="00BB79CC" w:rsidRPr="00606C79" w:rsidRDefault="00BB79CC" w:rsidP="00ED1BE7">
      <w:pPr>
        <w:pStyle w:val="ListParagraph"/>
        <w:numPr>
          <w:ilvl w:val="0"/>
          <w:numId w:val="67"/>
        </w:numPr>
        <w:spacing w:line="360" w:lineRule="auto"/>
        <w:jc w:val="both"/>
        <w:rPr>
          <w:color w:val="2E74B5" w:themeColor="accent1" w:themeShade="BF"/>
        </w:rPr>
      </w:pPr>
      <w:r>
        <w:t>Client Admin should be able to schedule number of hours for a particular available Resource on the Calendar by entering number of hours on a day cell.</w:t>
      </w:r>
      <w:r w:rsidR="001A2FAC">
        <w:t xml:space="preserve"> Single click will allocate 8 hours by default and double click will enable then to enter number of hours manually (but they can never enter more than 24 hours).</w:t>
      </w:r>
    </w:p>
    <w:p w14:paraId="20415DB2" w14:textId="77777777" w:rsidR="001A2FAC" w:rsidRPr="00606C79" w:rsidRDefault="001A2FAC" w:rsidP="00ED1BE7">
      <w:pPr>
        <w:pStyle w:val="ListParagraph"/>
        <w:numPr>
          <w:ilvl w:val="0"/>
          <w:numId w:val="67"/>
        </w:numPr>
        <w:spacing w:line="360" w:lineRule="auto"/>
        <w:jc w:val="both"/>
        <w:rPr>
          <w:color w:val="2E74B5" w:themeColor="accent1" w:themeShade="BF"/>
        </w:rPr>
      </w:pPr>
      <w:r>
        <w:t>If resource is completely available cell shall be displayed in green color.</w:t>
      </w:r>
    </w:p>
    <w:p w14:paraId="645586E8" w14:textId="459F2BD5" w:rsidR="00BB79CC" w:rsidRPr="00606C79" w:rsidRDefault="6B7F0FA0" w:rsidP="00ED1BE7">
      <w:pPr>
        <w:pStyle w:val="ListParagraph"/>
        <w:numPr>
          <w:ilvl w:val="0"/>
          <w:numId w:val="67"/>
        </w:numPr>
        <w:spacing w:line="360" w:lineRule="auto"/>
        <w:jc w:val="both"/>
        <w:rPr>
          <w:color w:val="2E74B5" w:themeColor="accent1" w:themeShade="BF"/>
        </w:rPr>
      </w:pPr>
      <w:r>
        <w:t>If number of scheduled hours is less than 8, cell on the calendar (for a Resource shall) be yellow/ orange in color.</w:t>
      </w:r>
    </w:p>
    <w:p w14:paraId="03298548" w14:textId="7AF6B41C" w:rsidR="00BB79CC" w:rsidRPr="00606C79" w:rsidRDefault="6B7F0FA0" w:rsidP="00ED1BE7">
      <w:pPr>
        <w:pStyle w:val="ListParagraph"/>
        <w:numPr>
          <w:ilvl w:val="0"/>
          <w:numId w:val="67"/>
        </w:numPr>
        <w:spacing w:line="360" w:lineRule="auto"/>
        <w:jc w:val="both"/>
        <w:rPr>
          <w:color w:val="2E74B5" w:themeColor="accent1" w:themeShade="BF"/>
        </w:rPr>
      </w:pPr>
      <w:r>
        <w:t xml:space="preserve">If number of scheduled hours is equal to or greater than 8 (assuming that Resource works for 8 hours a day), cell on the calendar (for a Resource) shall be red in color (indicating that the resource is unavailable for that day). </w:t>
      </w:r>
    </w:p>
    <w:p w14:paraId="6B95AD7F" w14:textId="77777777" w:rsidR="007F057A" w:rsidRPr="00606C79" w:rsidRDefault="007F057A" w:rsidP="00ED1BE7">
      <w:pPr>
        <w:pStyle w:val="ListParagraph"/>
        <w:numPr>
          <w:ilvl w:val="0"/>
          <w:numId w:val="67"/>
        </w:numPr>
        <w:spacing w:line="360" w:lineRule="auto"/>
        <w:jc w:val="both"/>
        <w:rPr>
          <w:color w:val="2E74B5" w:themeColor="accent1" w:themeShade="BF"/>
        </w:rPr>
      </w:pPr>
      <w:r>
        <w:t>Single click</w:t>
      </w:r>
      <w:r w:rsidR="0000651E">
        <w:t xml:space="preserve"> on a partially allocated </w:t>
      </w:r>
      <w:r>
        <w:t>ce</w:t>
      </w:r>
      <w:r w:rsidR="0000651E">
        <w:t>ll</w:t>
      </w:r>
      <w:r>
        <w:t xml:space="preserve"> should allocate “8-previous allocated hours” for the current project and phase. </w:t>
      </w:r>
    </w:p>
    <w:p w14:paraId="3223B8CE" w14:textId="77777777" w:rsidR="0000651E" w:rsidRPr="00606C79" w:rsidRDefault="0000651E" w:rsidP="00ED1BE7">
      <w:pPr>
        <w:pStyle w:val="ListParagraph"/>
        <w:numPr>
          <w:ilvl w:val="0"/>
          <w:numId w:val="67"/>
        </w:numPr>
        <w:spacing w:line="360" w:lineRule="auto"/>
        <w:jc w:val="both"/>
        <w:rPr>
          <w:color w:val="2E74B5" w:themeColor="accent1" w:themeShade="BF"/>
        </w:rPr>
      </w:pPr>
      <w:r>
        <w:t xml:space="preserve">Double click on partially allocated cell allows to enter number of hours manually for this project/ phase. Validation on allocation not to exceed 24 hours. </w:t>
      </w:r>
    </w:p>
    <w:p w14:paraId="7A5D2582" w14:textId="77777777" w:rsidR="00321CEB" w:rsidRPr="00C86345" w:rsidRDefault="00321CEB" w:rsidP="00ED1BE7">
      <w:pPr>
        <w:pStyle w:val="ListParagraph"/>
        <w:numPr>
          <w:ilvl w:val="0"/>
          <w:numId w:val="67"/>
        </w:numPr>
        <w:spacing w:line="360" w:lineRule="auto"/>
        <w:jc w:val="both"/>
        <w:rPr>
          <w:color w:val="2E74B5" w:themeColor="accent1" w:themeShade="BF"/>
        </w:rPr>
      </w:pPr>
      <w:r>
        <w:t>Single click</w:t>
      </w:r>
      <w:r w:rsidR="004801A7">
        <w:t>/ double click</w:t>
      </w:r>
      <w:r>
        <w:t xml:space="preserve"> on fully allocated cell shall display a small pop-up with details on previous allocations with option to edit/ deallocate</w:t>
      </w:r>
      <w:r w:rsidR="00E84175">
        <w:t xml:space="preserve"> and then allocate to this project/phase.</w:t>
      </w:r>
    </w:p>
    <w:p w14:paraId="15F687F3" w14:textId="2EC54C6A" w:rsidR="00C86345" w:rsidRPr="00C86345" w:rsidRDefault="6B7F0FA0" w:rsidP="00C86345">
      <w:pPr>
        <w:pStyle w:val="ListParagraph"/>
        <w:numPr>
          <w:ilvl w:val="0"/>
          <w:numId w:val="67"/>
        </w:numPr>
        <w:spacing w:line="360" w:lineRule="auto"/>
        <w:jc w:val="both"/>
      </w:pPr>
      <w:r>
        <w:t>Holidays / Vacations / Unplanned Days-off shall be displayed in dark blue.  These can not be scheduled. Actual Hours can be input in these days as well.</w:t>
      </w:r>
    </w:p>
    <w:p w14:paraId="4627BDA0" w14:textId="13A9EABE" w:rsidR="6B7F0FA0" w:rsidRDefault="6B7F0FA0" w:rsidP="6B7F0FA0">
      <w:pPr>
        <w:pStyle w:val="ListParagraph"/>
        <w:numPr>
          <w:ilvl w:val="0"/>
          <w:numId w:val="67"/>
        </w:numPr>
        <w:spacing w:line="360" w:lineRule="auto"/>
        <w:jc w:val="both"/>
      </w:pPr>
      <w:r>
        <w:t xml:space="preserve">Hover on unavailable days (blue) should provide a message to admin to have </w:t>
      </w:r>
      <w:r w:rsidR="00E53DF5">
        <w:t>a resource</w:t>
      </w:r>
      <w:r>
        <w:t xml:space="preserve"> change their </w:t>
      </w:r>
      <w:r w:rsidR="00E53DF5">
        <w:t>calendar (</w:t>
      </w:r>
      <w:r>
        <w:t>made the day available) before trying to schedule for that day.</w:t>
      </w:r>
    </w:p>
    <w:p w14:paraId="27EA4B9F" w14:textId="77777777" w:rsidR="0000651E" w:rsidRPr="00606C79" w:rsidRDefault="0000651E" w:rsidP="00606C79">
      <w:pPr>
        <w:pStyle w:val="ListParagraph"/>
        <w:spacing w:line="360" w:lineRule="auto"/>
        <w:jc w:val="both"/>
        <w:rPr>
          <w:color w:val="2E74B5" w:themeColor="accent1" w:themeShade="BF"/>
        </w:rPr>
      </w:pPr>
    </w:p>
    <w:p w14:paraId="36608E89" w14:textId="77777777" w:rsidR="005D0B79" w:rsidRPr="003953CD" w:rsidRDefault="005D0B79" w:rsidP="005D0B79">
      <w:pPr>
        <w:rPr>
          <w:b/>
          <w:i/>
        </w:rPr>
      </w:pPr>
      <w:r w:rsidRPr="003953CD">
        <w:rPr>
          <w:b/>
          <w:i/>
        </w:rPr>
        <w:t xml:space="preserve">Requirement </w:t>
      </w:r>
      <w:r>
        <w:rPr>
          <w:b/>
          <w:i/>
        </w:rPr>
        <w:t>13</w:t>
      </w:r>
      <w:r w:rsidRPr="003953CD">
        <w:rPr>
          <w:b/>
          <w:i/>
        </w:rPr>
        <w:t xml:space="preserve">: </w:t>
      </w:r>
      <w:r>
        <w:rPr>
          <w:b/>
          <w:i/>
        </w:rPr>
        <w:t>Preview Report by Project</w:t>
      </w:r>
    </w:p>
    <w:p w14:paraId="68FA794A" w14:textId="77777777" w:rsidR="005D0B79" w:rsidRDefault="005D0B79" w:rsidP="005D0B79">
      <w:pPr>
        <w:pStyle w:val="ListParagraph"/>
        <w:numPr>
          <w:ilvl w:val="0"/>
          <w:numId w:val="67"/>
        </w:numPr>
        <w:spacing w:line="360" w:lineRule="auto"/>
        <w:jc w:val="both"/>
      </w:pPr>
      <w:r>
        <w:t>Client Admin should be able to Preview Report of Scheduled Hours by Project, on ‘Preview Report by Project button click’.</w:t>
      </w:r>
    </w:p>
    <w:p w14:paraId="326A4466" w14:textId="77777777" w:rsidR="00294BA3" w:rsidRDefault="00294BA3" w:rsidP="00606C79">
      <w:pPr>
        <w:spacing w:line="360" w:lineRule="auto"/>
        <w:jc w:val="both"/>
      </w:pPr>
    </w:p>
    <w:p w14:paraId="17EC1933" w14:textId="77777777" w:rsidR="00294BA3" w:rsidRPr="003953CD" w:rsidRDefault="00294BA3" w:rsidP="00294BA3">
      <w:pPr>
        <w:rPr>
          <w:b/>
          <w:i/>
        </w:rPr>
      </w:pPr>
      <w:r w:rsidRPr="003953CD">
        <w:rPr>
          <w:b/>
          <w:i/>
        </w:rPr>
        <w:t xml:space="preserve">Requirement </w:t>
      </w:r>
      <w:r>
        <w:rPr>
          <w:b/>
          <w:i/>
        </w:rPr>
        <w:t>14</w:t>
      </w:r>
      <w:r w:rsidRPr="003953CD">
        <w:rPr>
          <w:b/>
          <w:i/>
        </w:rPr>
        <w:t xml:space="preserve">: </w:t>
      </w:r>
      <w:r>
        <w:rPr>
          <w:b/>
          <w:i/>
        </w:rPr>
        <w:t>Preview Report by Resource</w:t>
      </w:r>
    </w:p>
    <w:p w14:paraId="2F1317F5" w14:textId="583BC6F2" w:rsidR="00294BA3" w:rsidRDefault="6B7F0FA0" w:rsidP="00294BA3">
      <w:pPr>
        <w:pStyle w:val="ListParagraph"/>
        <w:numPr>
          <w:ilvl w:val="0"/>
          <w:numId w:val="67"/>
        </w:numPr>
        <w:spacing w:line="360" w:lineRule="auto"/>
        <w:jc w:val="both"/>
      </w:pPr>
      <w:r>
        <w:t>Client Admin should be able to Preview Report of Scheduled Hours by Resource, on ‘</w:t>
      </w:r>
      <w:r w:rsidRPr="6B7F0FA0">
        <w:rPr>
          <w:rFonts w:eastAsia="Calibri" w:cs="Calibri"/>
        </w:rPr>
        <w:t>Preview Report by Resource button click</w:t>
      </w:r>
      <w:r>
        <w:t xml:space="preserve">’. </w:t>
      </w:r>
    </w:p>
    <w:p w14:paraId="7E523665" w14:textId="77777777" w:rsidR="000E7B51" w:rsidRDefault="000E7B51" w:rsidP="00606C79">
      <w:pPr>
        <w:spacing w:line="360" w:lineRule="auto"/>
        <w:jc w:val="both"/>
      </w:pPr>
    </w:p>
    <w:p w14:paraId="1BA6CB32" w14:textId="77777777" w:rsidR="000E7B51" w:rsidRPr="003953CD" w:rsidRDefault="000E7B51" w:rsidP="000E7B51">
      <w:pPr>
        <w:rPr>
          <w:b/>
          <w:i/>
        </w:rPr>
      </w:pPr>
      <w:r w:rsidRPr="003953CD">
        <w:rPr>
          <w:b/>
          <w:i/>
        </w:rPr>
        <w:t xml:space="preserve">Requirement </w:t>
      </w:r>
      <w:r w:rsidR="006A627E">
        <w:rPr>
          <w:b/>
          <w:i/>
        </w:rPr>
        <w:t>15</w:t>
      </w:r>
      <w:r w:rsidRPr="003953CD">
        <w:rPr>
          <w:b/>
          <w:i/>
        </w:rPr>
        <w:t xml:space="preserve">: </w:t>
      </w:r>
      <w:r w:rsidR="006A627E">
        <w:rPr>
          <w:b/>
          <w:i/>
        </w:rPr>
        <w:t>Save</w:t>
      </w:r>
    </w:p>
    <w:p w14:paraId="113AF171" w14:textId="77777777" w:rsidR="000E7B51" w:rsidRDefault="000E7B51" w:rsidP="000E7B51">
      <w:pPr>
        <w:pStyle w:val="ListParagraph"/>
        <w:numPr>
          <w:ilvl w:val="0"/>
          <w:numId w:val="67"/>
        </w:numPr>
        <w:spacing w:line="360" w:lineRule="auto"/>
        <w:jc w:val="both"/>
      </w:pPr>
      <w:r>
        <w:t>Client Admin should be able to finalize scheduling by clicking Save button.</w:t>
      </w:r>
    </w:p>
    <w:p w14:paraId="7FD3290F" w14:textId="77777777" w:rsidR="000E7B51" w:rsidRDefault="000E7B51" w:rsidP="000E7B51">
      <w:pPr>
        <w:pStyle w:val="ListParagraph"/>
        <w:numPr>
          <w:ilvl w:val="0"/>
          <w:numId w:val="67"/>
        </w:numPr>
        <w:spacing w:line="360" w:lineRule="auto"/>
        <w:jc w:val="both"/>
      </w:pPr>
      <w:r>
        <w:t xml:space="preserve">On Save button click, emails shall be triggered to </w:t>
      </w:r>
      <w:r w:rsidR="003A2E16">
        <w:t xml:space="preserve">impacted </w:t>
      </w:r>
      <w:r>
        <w:t xml:space="preserve">Resources and Project managers about the changes made in the </w:t>
      </w:r>
      <w:r w:rsidR="003A2E16">
        <w:t>page</w:t>
      </w:r>
      <w:r>
        <w:t>.</w:t>
      </w:r>
    </w:p>
    <w:p w14:paraId="329BF257" w14:textId="77777777" w:rsidR="000E7B51" w:rsidRDefault="000E7B51" w:rsidP="00606C79">
      <w:pPr>
        <w:spacing w:line="360" w:lineRule="auto"/>
        <w:jc w:val="both"/>
      </w:pPr>
    </w:p>
    <w:p w14:paraId="2DB4F892" w14:textId="514378C6" w:rsidR="00294BA3" w:rsidRPr="00606C79" w:rsidRDefault="00F24BAB" w:rsidP="00606C79">
      <w:pPr>
        <w:spacing w:line="360" w:lineRule="auto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5.1.12 </w:t>
      </w:r>
      <w:r w:rsidR="005E346D">
        <w:rPr>
          <w:color w:val="2E74B5" w:themeColor="accent1" w:themeShade="BF"/>
        </w:rPr>
        <w:t>All resources</w:t>
      </w:r>
      <w:r w:rsidR="00CB3751">
        <w:rPr>
          <w:color w:val="2E74B5" w:themeColor="accent1" w:themeShade="BF"/>
        </w:rPr>
        <w:t xml:space="preserve">: </w:t>
      </w:r>
      <w:r w:rsidR="002F601B" w:rsidRPr="00606C79">
        <w:rPr>
          <w:color w:val="2E74B5" w:themeColor="accent1" w:themeShade="BF"/>
        </w:rPr>
        <w:t>Input Actual Hours (Project Listing)</w:t>
      </w:r>
    </w:p>
    <w:p w14:paraId="4880713C" w14:textId="77777777" w:rsidR="002B1884" w:rsidRDefault="002B1884" w:rsidP="002B1884">
      <w:pPr>
        <w:pStyle w:val="ListParagraph"/>
        <w:numPr>
          <w:ilvl w:val="0"/>
          <w:numId w:val="57"/>
        </w:numPr>
        <w:spacing w:line="360" w:lineRule="auto"/>
        <w:jc w:val="both"/>
      </w:pPr>
      <w:r>
        <w:t>Company logo shall be displayed on the left side, in the top of the page.</w:t>
      </w:r>
    </w:p>
    <w:p w14:paraId="22B0F5F9" w14:textId="71AE883C" w:rsidR="00BC6D50" w:rsidRDefault="00E53DF5" w:rsidP="002B1884">
      <w:pPr>
        <w:pStyle w:val="ListParagraph"/>
        <w:numPr>
          <w:ilvl w:val="0"/>
          <w:numId w:val="57"/>
        </w:numPr>
        <w:spacing w:line="360" w:lineRule="auto"/>
        <w:jc w:val="both"/>
      </w:pPr>
      <w:r>
        <w:t>Resource</w:t>
      </w:r>
      <w:r w:rsidR="00BC6D50">
        <w:t xml:space="preserve"> shall be navigated to this page upon </w:t>
      </w:r>
      <w:r w:rsidR="00123FE4">
        <w:t>Operation</w:t>
      </w:r>
      <w:r w:rsidR="00BC6D50">
        <w:t xml:space="preserve">s </w:t>
      </w:r>
      <w:r w:rsidR="005E346D">
        <w:t>Module button click in All resources</w:t>
      </w:r>
      <w:r w:rsidR="00BC6D50">
        <w:t>: Module View page.</w:t>
      </w:r>
    </w:p>
    <w:p w14:paraId="0A3EB3F4" w14:textId="77777777" w:rsidR="005F3272" w:rsidRPr="00606C79" w:rsidRDefault="005F3272" w:rsidP="00606C79">
      <w:pPr>
        <w:spacing w:line="360" w:lineRule="auto"/>
        <w:jc w:val="both"/>
        <w:rPr>
          <w:b/>
          <w:i/>
        </w:rPr>
      </w:pPr>
      <w:r w:rsidRPr="00606C79">
        <w:rPr>
          <w:b/>
          <w:i/>
        </w:rPr>
        <w:t>Requirement 1: Project</w:t>
      </w:r>
      <w:r w:rsidR="001C52AB">
        <w:rPr>
          <w:b/>
          <w:i/>
        </w:rPr>
        <w:t>s</w:t>
      </w:r>
    </w:p>
    <w:p w14:paraId="4169A8EF" w14:textId="4973664C" w:rsidR="005F3272" w:rsidRDefault="6B7F0FA0" w:rsidP="00606C79">
      <w:pPr>
        <w:pStyle w:val="ListParagraph"/>
        <w:numPr>
          <w:ilvl w:val="0"/>
          <w:numId w:val="74"/>
        </w:numPr>
        <w:spacing w:line="360" w:lineRule="auto"/>
        <w:jc w:val="both"/>
      </w:pPr>
      <w:r>
        <w:t xml:space="preserve">A list of all open Projects (that were not marked “Complete” and approved by Project Manager in All </w:t>
      </w:r>
      <w:r w:rsidR="005E346D">
        <w:t>resources</w:t>
      </w:r>
      <w:r>
        <w:t xml:space="preserve">: Input Actual Hours page) shall be displayed in this page. </w:t>
      </w:r>
    </w:p>
    <w:p w14:paraId="0139C712" w14:textId="686004B5" w:rsidR="00D06E21" w:rsidRDefault="00D06E21" w:rsidP="00606C79">
      <w:pPr>
        <w:pStyle w:val="ListParagraph"/>
        <w:numPr>
          <w:ilvl w:val="0"/>
          <w:numId w:val="74"/>
        </w:numPr>
        <w:spacing w:line="360" w:lineRule="auto"/>
        <w:jc w:val="both"/>
      </w:pPr>
      <w:r>
        <w:t xml:space="preserve">Details for each Project like Project Name, Project Number and Location like Region, Country, </w:t>
      </w:r>
      <w:r w:rsidR="001F5401">
        <w:t xml:space="preserve">State, </w:t>
      </w:r>
      <w:r>
        <w:t>City shall be displayed.</w:t>
      </w:r>
    </w:p>
    <w:p w14:paraId="776EE68B" w14:textId="1299987B" w:rsidR="00B5136A" w:rsidRDefault="005E346D" w:rsidP="00606C79">
      <w:pPr>
        <w:pStyle w:val="ListParagraph"/>
        <w:numPr>
          <w:ilvl w:val="0"/>
          <w:numId w:val="74"/>
        </w:numPr>
        <w:spacing w:line="360" w:lineRule="auto"/>
        <w:jc w:val="both"/>
      </w:pPr>
      <w:r>
        <w:t xml:space="preserve">When a </w:t>
      </w:r>
      <w:r w:rsidR="6B7F0FA0">
        <w:t>r</w:t>
      </w:r>
      <w:r>
        <w:t>esource</w:t>
      </w:r>
      <w:r w:rsidR="6B7F0FA0">
        <w:t xml:space="preserve"> clicks on a Project, he/she shall be navigated to the next </w:t>
      </w:r>
      <w:r>
        <w:t>page i.e., All resources</w:t>
      </w:r>
      <w:r w:rsidR="6B7F0FA0">
        <w:t xml:space="preserve">: Input Actual Hours. </w:t>
      </w:r>
    </w:p>
    <w:p w14:paraId="3DDE8AA0" w14:textId="77777777" w:rsidR="003B28F0" w:rsidRPr="00606C79" w:rsidRDefault="003B28F0" w:rsidP="00606C79">
      <w:pPr>
        <w:spacing w:line="360" w:lineRule="auto"/>
        <w:jc w:val="both"/>
        <w:rPr>
          <w:b/>
          <w:i/>
        </w:rPr>
      </w:pPr>
      <w:r w:rsidRPr="00606C79">
        <w:rPr>
          <w:b/>
          <w:i/>
        </w:rPr>
        <w:t>Requirement 2: Finalize and Notify</w:t>
      </w:r>
    </w:p>
    <w:p w14:paraId="0156856A" w14:textId="687AA5C3" w:rsidR="003B28F0" w:rsidRDefault="003B28F0" w:rsidP="00606C79">
      <w:pPr>
        <w:pStyle w:val="ListParagraph"/>
        <w:numPr>
          <w:ilvl w:val="0"/>
          <w:numId w:val="87"/>
        </w:numPr>
        <w:spacing w:line="360" w:lineRule="auto"/>
        <w:jc w:val="both"/>
      </w:pPr>
      <w:r>
        <w:t>Upon Finalize button click, ema</w:t>
      </w:r>
      <w:r w:rsidR="00E53DF5">
        <w:t>il shall be triggered to a resource</w:t>
      </w:r>
      <w:r>
        <w:t xml:space="preserve"> and project manager.</w:t>
      </w:r>
    </w:p>
    <w:p w14:paraId="0F862EA1" w14:textId="77777777" w:rsidR="003B28F0" w:rsidRDefault="003B28F0" w:rsidP="00606C79">
      <w:pPr>
        <w:pStyle w:val="ListParagraph"/>
        <w:numPr>
          <w:ilvl w:val="0"/>
          <w:numId w:val="87"/>
        </w:numPr>
        <w:spacing w:line="360" w:lineRule="auto"/>
        <w:jc w:val="both"/>
      </w:pPr>
      <w:r>
        <w:t>Need to identify email content (Ravi to provide email content).</w:t>
      </w:r>
    </w:p>
    <w:p w14:paraId="18C76A4B" w14:textId="77777777" w:rsidR="005D0B79" w:rsidRDefault="005D0B79" w:rsidP="00606C79">
      <w:pPr>
        <w:spacing w:line="360" w:lineRule="auto"/>
        <w:jc w:val="both"/>
        <w:rPr>
          <w:color w:val="2E74B5" w:themeColor="accent1" w:themeShade="BF"/>
        </w:rPr>
      </w:pPr>
    </w:p>
    <w:p w14:paraId="4FDCADFE" w14:textId="0EC8C8C5" w:rsidR="00823A8B" w:rsidRDefault="00F24BAB" w:rsidP="00606C79">
      <w:pPr>
        <w:spacing w:line="360" w:lineRule="auto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5.1.13 </w:t>
      </w:r>
      <w:r w:rsidR="005E346D">
        <w:rPr>
          <w:color w:val="2E74B5" w:themeColor="accent1" w:themeShade="BF"/>
        </w:rPr>
        <w:t>All resources</w:t>
      </w:r>
      <w:r w:rsidR="00823A8B">
        <w:rPr>
          <w:color w:val="2E74B5" w:themeColor="accent1" w:themeShade="BF"/>
        </w:rPr>
        <w:t xml:space="preserve">: </w:t>
      </w:r>
      <w:r w:rsidR="00823A8B" w:rsidRPr="003953CD">
        <w:rPr>
          <w:color w:val="2E74B5" w:themeColor="accent1" w:themeShade="BF"/>
        </w:rPr>
        <w:t>Input Actual Hours</w:t>
      </w:r>
    </w:p>
    <w:p w14:paraId="139589CF" w14:textId="77777777" w:rsidR="000B1806" w:rsidRDefault="000B1806" w:rsidP="000B1806">
      <w:pPr>
        <w:pStyle w:val="ListParagraph"/>
        <w:numPr>
          <w:ilvl w:val="0"/>
          <w:numId w:val="57"/>
        </w:numPr>
        <w:spacing w:line="360" w:lineRule="auto"/>
        <w:jc w:val="both"/>
      </w:pPr>
      <w:r>
        <w:t>Company logo shall be displayed on the left side, in the top of the page.</w:t>
      </w:r>
    </w:p>
    <w:p w14:paraId="3012722F" w14:textId="6737E6D7" w:rsidR="000B1806" w:rsidRDefault="00E53DF5" w:rsidP="000B1806">
      <w:pPr>
        <w:pStyle w:val="ListParagraph"/>
        <w:numPr>
          <w:ilvl w:val="0"/>
          <w:numId w:val="57"/>
        </w:numPr>
        <w:spacing w:line="360" w:lineRule="auto"/>
        <w:jc w:val="both"/>
      </w:pPr>
      <w:r>
        <w:t>Resource</w:t>
      </w:r>
      <w:r w:rsidR="000B1806">
        <w:t xml:space="preserve"> shall be navigated to this page upon clicking a Project in Input Actual Hours (Project Listing) page.</w:t>
      </w:r>
    </w:p>
    <w:p w14:paraId="10203CA5" w14:textId="77777777" w:rsidR="000B1806" w:rsidRDefault="000B1806" w:rsidP="00606C79">
      <w:pPr>
        <w:spacing w:line="360" w:lineRule="auto"/>
        <w:jc w:val="both"/>
      </w:pPr>
    </w:p>
    <w:p w14:paraId="2E248392" w14:textId="77777777" w:rsidR="000B1806" w:rsidRPr="003953CD" w:rsidRDefault="000B1806" w:rsidP="000B1806">
      <w:pPr>
        <w:spacing w:line="360" w:lineRule="auto"/>
        <w:jc w:val="both"/>
        <w:rPr>
          <w:b/>
          <w:i/>
        </w:rPr>
      </w:pPr>
      <w:r w:rsidRPr="003953CD">
        <w:rPr>
          <w:b/>
          <w:i/>
        </w:rPr>
        <w:t>Requirement 1: Project</w:t>
      </w:r>
      <w:r>
        <w:rPr>
          <w:b/>
          <w:i/>
        </w:rPr>
        <w:t>s</w:t>
      </w:r>
    </w:p>
    <w:p w14:paraId="7470651A" w14:textId="3999C623" w:rsidR="000B1806" w:rsidRDefault="00E53DF5" w:rsidP="00606C79">
      <w:pPr>
        <w:pStyle w:val="ListParagraph"/>
        <w:numPr>
          <w:ilvl w:val="0"/>
          <w:numId w:val="75"/>
        </w:numPr>
        <w:spacing w:line="360" w:lineRule="auto"/>
        <w:jc w:val="both"/>
      </w:pPr>
      <w:r>
        <w:t>Resource</w:t>
      </w:r>
      <w:r w:rsidR="003D7ED1">
        <w:t xml:space="preserve"> clicked project name in Input Actual Hours (Project Listing) page shall be displayed here. </w:t>
      </w:r>
    </w:p>
    <w:p w14:paraId="331B54C6" w14:textId="77777777" w:rsidR="003D7ED1" w:rsidRDefault="003D7ED1" w:rsidP="00606C79">
      <w:pPr>
        <w:spacing w:line="360" w:lineRule="auto"/>
        <w:jc w:val="both"/>
      </w:pPr>
    </w:p>
    <w:p w14:paraId="7AE7F438" w14:textId="77777777" w:rsidR="003D7ED1" w:rsidRPr="003953CD" w:rsidRDefault="003D7ED1" w:rsidP="003D7ED1">
      <w:pPr>
        <w:spacing w:line="360" w:lineRule="auto"/>
        <w:jc w:val="both"/>
        <w:rPr>
          <w:b/>
          <w:i/>
        </w:rPr>
      </w:pPr>
      <w:r w:rsidRPr="003953CD">
        <w:rPr>
          <w:b/>
          <w:i/>
        </w:rPr>
        <w:t xml:space="preserve">Requirement </w:t>
      </w:r>
      <w:r>
        <w:rPr>
          <w:b/>
          <w:i/>
        </w:rPr>
        <w:t>2</w:t>
      </w:r>
      <w:r w:rsidRPr="003953CD">
        <w:rPr>
          <w:b/>
          <w:i/>
        </w:rPr>
        <w:t>: P</w:t>
      </w:r>
      <w:r>
        <w:rPr>
          <w:b/>
          <w:i/>
        </w:rPr>
        <w:t>hases</w:t>
      </w:r>
    </w:p>
    <w:p w14:paraId="7A44936E" w14:textId="7F3905E9" w:rsidR="003D7ED1" w:rsidRDefault="6B7F0FA0" w:rsidP="00606C79">
      <w:pPr>
        <w:pStyle w:val="ListParagraph"/>
        <w:numPr>
          <w:ilvl w:val="0"/>
          <w:numId w:val="75"/>
        </w:numPr>
        <w:spacing w:line="360" w:lineRule="auto"/>
        <w:jc w:val="both"/>
      </w:pPr>
      <w:r>
        <w:t xml:space="preserve">All phases </w:t>
      </w:r>
      <w:r w:rsidRPr="6B7F0FA0">
        <w:rPr>
          <w:rFonts w:eastAsia="Calibri" w:cs="Calibri"/>
        </w:rPr>
        <w:t xml:space="preserve">(that were </w:t>
      </w:r>
      <w:r w:rsidR="005E346D" w:rsidRPr="6B7F0FA0">
        <w:rPr>
          <w:rFonts w:eastAsia="Calibri" w:cs="Calibri"/>
        </w:rPr>
        <w:t>not marked</w:t>
      </w:r>
      <w:r w:rsidRPr="6B7F0FA0">
        <w:rPr>
          <w:rFonts w:eastAsia="Calibri" w:cs="Calibri"/>
        </w:rPr>
        <w:t xml:space="preserve"> “Complete” and approve</w:t>
      </w:r>
      <w:r w:rsidR="00E53DF5">
        <w:rPr>
          <w:rFonts w:eastAsia="Calibri" w:cs="Calibri"/>
        </w:rPr>
        <w:t xml:space="preserve">d by Project Manager in All </w:t>
      </w:r>
      <w:r w:rsidR="00E53DF5">
        <w:t>resource</w:t>
      </w:r>
      <w:r w:rsidRPr="6B7F0FA0">
        <w:rPr>
          <w:rFonts w:eastAsia="Calibri" w:cs="Calibri"/>
        </w:rPr>
        <w:t xml:space="preserve">s: Input Actual Hours </w:t>
      </w:r>
      <w:r w:rsidR="005E346D" w:rsidRPr="6B7F0FA0">
        <w:rPr>
          <w:rFonts w:eastAsia="Calibri" w:cs="Calibri"/>
        </w:rPr>
        <w:t xml:space="preserve">page) </w:t>
      </w:r>
      <w:r w:rsidR="005E346D">
        <w:t>pertaining</w:t>
      </w:r>
      <w:r>
        <w:t xml:space="preserve"> to the Project selected, like Travel, Planning, Field Work, Documentation, Draft Report, Report Review, Final Report, shall be displayed for which a </w:t>
      </w:r>
      <w:r w:rsidR="00E53DF5">
        <w:t>resource</w:t>
      </w:r>
      <w:r>
        <w:t xml:space="preserve"> inputs hours. </w:t>
      </w:r>
    </w:p>
    <w:p w14:paraId="1F4D24A0" w14:textId="77777777" w:rsidR="004B1028" w:rsidRDefault="004B1028" w:rsidP="00606C79">
      <w:pPr>
        <w:pStyle w:val="ListParagraph"/>
        <w:numPr>
          <w:ilvl w:val="0"/>
          <w:numId w:val="75"/>
        </w:numPr>
        <w:spacing w:line="360" w:lineRule="auto"/>
        <w:jc w:val="both"/>
      </w:pPr>
      <w:r>
        <w:t xml:space="preserve">Check marks shall be displayed next to the phase if complete. </w:t>
      </w:r>
    </w:p>
    <w:p w14:paraId="60857975" w14:textId="77777777" w:rsidR="00D87265" w:rsidRDefault="00D87265" w:rsidP="00D87265">
      <w:pPr>
        <w:pStyle w:val="ListParagraph"/>
        <w:numPr>
          <w:ilvl w:val="0"/>
          <w:numId w:val="75"/>
        </w:numPr>
        <w:spacing w:line="360" w:lineRule="auto"/>
        <w:jc w:val="both"/>
      </w:pPr>
      <w:r w:rsidRPr="00D87265">
        <w:t xml:space="preserve">The Resource </w:t>
      </w:r>
      <w:r>
        <w:t>shall be able</w:t>
      </w:r>
      <w:r w:rsidRPr="00D87265">
        <w:t xml:space="preserve"> to click the check mark to indi</w:t>
      </w:r>
      <w:r>
        <w:t>cate that the Phase is complete.</w:t>
      </w:r>
    </w:p>
    <w:p w14:paraId="027C4E12" w14:textId="1B535F03" w:rsidR="00D87265" w:rsidRDefault="6B7F0FA0" w:rsidP="00D87265">
      <w:pPr>
        <w:pStyle w:val="ListParagraph"/>
        <w:numPr>
          <w:ilvl w:val="0"/>
          <w:numId w:val="75"/>
        </w:numPr>
        <w:spacing w:line="360" w:lineRule="auto"/>
        <w:jc w:val="both"/>
      </w:pPr>
      <w:r>
        <w:t>This shall trigger an approval request to Project Manager (which is shown in the Workflows mo</w:t>
      </w:r>
      <w:r w:rsidR="005E346D">
        <w:t>dule to the Project Manager).  I</w:t>
      </w:r>
      <w:r>
        <w:t>f no proj</w:t>
      </w:r>
      <w:r w:rsidR="005E346D">
        <w:t>ect</w:t>
      </w:r>
      <w:r>
        <w:t xml:space="preserve"> manager is identified this will be auto approved and turns green.</w:t>
      </w:r>
    </w:p>
    <w:p w14:paraId="42BCBD45" w14:textId="77777777" w:rsidR="00D87265" w:rsidRDefault="00D87265" w:rsidP="00D87265">
      <w:pPr>
        <w:pStyle w:val="ListParagraph"/>
        <w:numPr>
          <w:ilvl w:val="0"/>
          <w:numId w:val="75"/>
        </w:numPr>
        <w:spacing w:line="360" w:lineRule="auto"/>
        <w:jc w:val="both"/>
      </w:pPr>
      <w:r w:rsidRPr="00D87265">
        <w:t>The check mark stays in yello</w:t>
      </w:r>
      <w:r>
        <w:t>w until the Project Manager app</w:t>
      </w:r>
      <w:r w:rsidRPr="00D87265">
        <w:t>r</w:t>
      </w:r>
      <w:r>
        <w:t>o</w:t>
      </w:r>
      <w:r w:rsidRPr="00D87265">
        <w:t xml:space="preserve">ves, then it turns to Green.  </w:t>
      </w:r>
    </w:p>
    <w:p w14:paraId="2EFB5350" w14:textId="77777777" w:rsidR="00D87265" w:rsidRPr="00D87265" w:rsidRDefault="00D87265" w:rsidP="00D87265">
      <w:pPr>
        <w:pStyle w:val="ListParagraph"/>
        <w:numPr>
          <w:ilvl w:val="0"/>
          <w:numId w:val="75"/>
        </w:numPr>
        <w:spacing w:line="360" w:lineRule="auto"/>
        <w:jc w:val="both"/>
      </w:pPr>
      <w:r w:rsidRPr="00D87265">
        <w:t xml:space="preserve">Only a Project Manager </w:t>
      </w:r>
      <w:r>
        <w:t>should be able to</w:t>
      </w:r>
      <w:r w:rsidRPr="00D87265">
        <w:t xml:space="preserve"> re-open / change status back to “Not Complete” or no check mark, even after it was previously approved.</w:t>
      </w:r>
    </w:p>
    <w:p w14:paraId="67F66DD9" w14:textId="77777777" w:rsidR="008C5DEF" w:rsidRDefault="008C5DEF" w:rsidP="00606C79">
      <w:pPr>
        <w:spacing w:line="360" w:lineRule="auto"/>
        <w:jc w:val="both"/>
      </w:pPr>
    </w:p>
    <w:p w14:paraId="5F9ECCA5" w14:textId="77777777" w:rsidR="001E5DC7" w:rsidRDefault="001E5DC7" w:rsidP="008C5DEF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3: Check Mark</w:t>
      </w:r>
    </w:p>
    <w:p w14:paraId="7E4E885A" w14:textId="77777777" w:rsidR="001E5DC7" w:rsidRPr="00606C79" w:rsidRDefault="001E5DC7" w:rsidP="00606C79">
      <w:pPr>
        <w:pStyle w:val="ListParagraph"/>
        <w:numPr>
          <w:ilvl w:val="0"/>
          <w:numId w:val="92"/>
        </w:numPr>
        <w:spacing w:line="360" w:lineRule="auto"/>
        <w:jc w:val="both"/>
        <w:rPr>
          <w:b/>
          <w:i/>
        </w:rPr>
      </w:pPr>
      <w:r>
        <w:t>Display a Check Mark if Phase is complete</w:t>
      </w:r>
      <w:r w:rsidR="00C50992">
        <w:t>, next to each phase.</w:t>
      </w:r>
    </w:p>
    <w:p w14:paraId="6D641008" w14:textId="77777777" w:rsidR="00E70112" w:rsidRDefault="00E70112" w:rsidP="008C5DEF">
      <w:pPr>
        <w:spacing w:line="360" w:lineRule="auto"/>
        <w:jc w:val="both"/>
        <w:rPr>
          <w:b/>
          <w:i/>
        </w:rPr>
      </w:pPr>
    </w:p>
    <w:p w14:paraId="71054D9C" w14:textId="77777777" w:rsidR="008C5DEF" w:rsidRDefault="001E5DC7" w:rsidP="008C5DEF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4</w:t>
      </w:r>
      <w:r w:rsidR="008C5DEF" w:rsidRPr="003953CD">
        <w:rPr>
          <w:b/>
          <w:i/>
        </w:rPr>
        <w:t xml:space="preserve">: </w:t>
      </w:r>
      <w:r w:rsidR="008C5DEF">
        <w:rPr>
          <w:b/>
          <w:i/>
        </w:rPr>
        <w:t>Calendar</w:t>
      </w:r>
    </w:p>
    <w:p w14:paraId="6E9E63E3" w14:textId="77777777" w:rsidR="0062598F" w:rsidRPr="00606C79" w:rsidRDefault="0062598F" w:rsidP="0062598F">
      <w:pPr>
        <w:pStyle w:val="ListParagraph"/>
        <w:numPr>
          <w:ilvl w:val="0"/>
          <w:numId w:val="67"/>
        </w:numPr>
        <w:spacing w:line="360" w:lineRule="auto"/>
        <w:jc w:val="both"/>
        <w:rPr>
          <w:color w:val="2E74B5" w:themeColor="accent1" w:themeShade="BF"/>
        </w:rPr>
      </w:pPr>
      <w:r>
        <w:t>Calendar shall have week view.</w:t>
      </w:r>
    </w:p>
    <w:p w14:paraId="632D1961" w14:textId="77777777" w:rsidR="0062598F" w:rsidRPr="003953CD" w:rsidRDefault="0062598F" w:rsidP="0062598F">
      <w:pPr>
        <w:pStyle w:val="ListParagraph"/>
        <w:numPr>
          <w:ilvl w:val="0"/>
          <w:numId w:val="67"/>
        </w:numPr>
        <w:spacing w:line="360" w:lineRule="auto"/>
        <w:jc w:val="both"/>
        <w:rPr>
          <w:color w:val="2E74B5" w:themeColor="accent1" w:themeShade="BF"/>
        </w:rPr>
      </w:pPr>
      <w:r>
        <w:t>Calendar shall display maximum three weeks, i.e., two prior weeks and current week.</w:t>
      </w:r>
    </w:p>
    <w:p w14:paraId="1D1AB9DD" w14:textId="594E0091" w:rsidR="0062598F" w:rsidRPr="00E70112" w:rsidRDefault="6B7F0FA0" w:rsidP="0062598F">
      <w:pPr>
        <w:pStyle w:val="ListParagraph"/>
        <w:numPr>
          <w:ilvl w:val="0"/>
          <w:numId w:val="67"/>
        </w:numPr>
        <w:spacing w:line="360" w:lineRule="auto"/>
        <w:jc w:val="both"/>
        <w:rPr>
          <w:highlight w:val="yellow"/>
        </w:rPr>
      </w:pPr>
      <w:r w:rsidRPr="00AD04F4">
        <w:t>Only</w:t>
      </w:r>
      <w:r w:rsidRPr="005E346D">
        <w:t xml:space="preserve"> client admin</w:t>
      </w:r>
      <w:r>
        <w:t xml:space="preserve"> can input up to a prior month from current date.</w:t>
      </w:r>
    </w:p>
    <w:p w14:paraId="4F673C21" w14:textId="77777777" w:rsidR="00350E8E" w:rsidRDefault="00DB6D8F" w:rsidP="0062598F">
      <w:pPr>
        <w:pStyle w:val="ListParagraph"/>
        <w:numPr>
          <w:ilvl w:val="0"/>
          <w:numId w:val="67"/>
        </w:numPr>
        <w:spacing w:line="360" w:lineRule="auto"/>
        <w:jc w:val="both"/>
      </w:pPr>
      <w:r>
        <w:t xml:space="preserve">A blank cell shall be displayed automatically. </w:t>
      </w:r>
    </w:p>
    <w:p w14:paraId="5864D9C5" w14:textId="77777777" w:rsidR="00DB6D8F" w:rsidRDefault="00DB6D8F" w:rsidP="0062598F">
      <w:pPr>
        <w:pStyle w:val="ListParagraph"/>
        <w:numPr>
          <w:ilvl w:val="0"/>
          <w:numId w:val="67"/>
        </w:numPr>
        <w:spacing w:line="360" w:lineRule="auto"/>
        <w:jc w:val="both"/>
      </w:pPr>
      <w:r>
        <w:t xml:space="preserve">One click lets any input of less than 24 hours. </w:t>
      </w:r>
    </w:p>
    <w:p w14:paraId="17BB36DE" w14:textId="77777777" w:rsidR="00E70112" w:rsidRPr="00E70112" w:rsidRDefault="00E70112" w:rsidP="00E70112">
      <w:pPr>
        <w:pStyle w:val="ListParagraph"/>
        <w:numPr>
          <w:ilvl w:val="0"/>
          <w:numId w:val="67"/>
        </w:numPr>
        <w:spacing w:line="360" w:lineRule="auto"/>
        <w:jc w:val="both"/>
      </w:pPr>
      <w:r w:rsidRPr="00E70112">
        <w:t xml:space="preserve">The cell coloring display </w:t>
      </w:r>
      <w:r>
        <w:t>shall</w:t>
      </w:r>
      <w:r w:rsidRPr="00E70112">
        <w:t xml:space="preserve"> be dark blue for holidays/vacations/unplanned days off, as well as for partially scheduled and fully scheduled days - similar to “Scheduling” -- the Resource </w:t>
      </w:r>
      <w:r>
        <w:t>should be able to</w:t>
      </w:r>
      <w:r w:rsidRPr="00E70112">
        <w:t xml:space="preserve"> enter hours in all </w:t>
      </w:r>
      <w:r>
        <w:t>those cells (</w:t>
      </w:r>
      <w:r w:rsidRPr="00E70112">
        <w:rPr>
          <w:i/>
        </w:rPr>
        <w:t>The logic is that a Resource would want to know what he/she was scheduled for before entering actual hours</w:t>
      </w:r>
      <w:r>
        <w:rPr>
          <w:i/>
        </w:rPr>
        <w:t>)</w:t>
      </w:r>
      <w:r w:rsidRPr="00E70112">
        <w:rPr>
          <w:i/>
        </w:rPr>
        <w:t xml:space="preserve">.  </w:t>
      </w:r>
    </w:p>
    <w:p w14:paraId="1602A9BE" w14:textId="77777777" w:rsidR="00D06E21" w:rsidRDefault="00D06E21" w:rsidP="00606C79">
      <w:pPr>
        <w:spacing w:line="360" w:lineRule="auto"/>
        <w:jc w:val="both"/>
      </w:pPr>
    </w:p>
    <w:p w14:paraId="22EBDDF9" w14:textId="77777777" w:rsidR="00D06E21" w:rsidRDefault="001E5DC7" w:rsidP="00606C79">
      <w:pPr>
        <w:spacing w:line="360" w:lineRule="auto"/>
        <w:jc w:val="both"/>
        <w:rPr>
          <w:b/>
          <w:i/>
        </w:rPr>
      </w:pPr>
      <w:r w:rsidRPr="008E459F">
        <w:rPr>
          <w:b/>
          <w:i/>
        </w:rPr>
        <w:t>Requirement 5</w:t>
      </w:r>
      <w:r w:rsidR="00D06E21" w:rsidRPr="00606C79">
        <w:rPr>
          <w:b/>
          <w:i/>
        </w:rPr>
        <w:t>:</w:t>
      </w:r>
      <w:r w:rsidR="00D06E21">
        <w:rPr>
          <w:b/>
          <w:i/>
        </w:rPr>
        <w:t xml:space="preserve"> Total Actual Hours</w:t>
      </w:r>
    </w:p>
    <w:p w14:paraId="01EFBE36" w14:textId="77777777" w:rsidR="00FA7836" w:rsidRPr="00606C79" w:rsidRDefault="00FA7836" w:rsidP="00606C79">
      <w:pPr>
        <w:pStyle w:val="ListParagraph"/>
        <w:numPr>
          <w:ilvl w:val="0"/>
          <w:numId w:val="76"/>
        </w:numPr>
        <w:spacing w:line="360" w:lineRule="auto"/>
        <w:jc w:val="both"/>
        <w:rPr>
          <w:b/>
          <w:i/>
        </w:rPr>
      </w:pPr>
      <w:r>
        <w:t>Total of Actual input hours for the week</w:t>
      </w:r>
      <w:r w:rsidR="005E576A">
        <w:t xml:space="preserve"> for each phase</w:t>
      </w:r>
      <w:r>
        <w:t xml:space="preserve"> shall be displayed under the heading Total Actual Hours.</w:t>
      </w:r>
    </w:p>
    <w:p w14:paraId="7426C6F3" w14:textId="77777777" w:rsidR="00EB0619" w:rsidRPr="0042068F" w:rsidRDefault="00EB0619" w:rsidP="00EB0619">
      <w:pPr>
        <w:pStyle w:val="ListParagraph"/>
        <w:numPr>
          <w:ilvl w:val="0"/>
          <w:numId w:val="76"/>
        </w:numPr>
        <w:spacing w:line="360" w:lineRule="auto"/>
        <w:jc w:val="both"/>
        <w:rPr>
          <w:b/>
          <w:i/>
        </w:rPr>
      </w:pPr>
      <w:r>
        <w:t>The color coding buttons at the bottom shall turn red if the</w:t>
      </w:r>
      <w:r w:rsidR="002E7E63">
        <w:t xml:space="preserve"> total project hours for that week</w:t>
      </w:r>
      <w:r>
        <w:t xml:space="preserve"> exceeds 40 hours. The default color shall be green.</w:t>
      </w:r>
    </w:p>
    <w:p w14:paraId="6567BE71" w14:textId="77777777" w:rsidR="00FA7836" w:rsidRDefault="00FA7836" w:rsidP="00606C79">
      <w:pPr>
        <w:spacing w:line="360" w:lineRule="auto"/>
        <w:jc w:val="both"/>
        <w:rPr>
          <w:b/>
          <w:i/>
        </w:rPr>
      </w:pPr>
    </w:p>
    <w:p w14:paraId="3C7E9AE2" w14:textId="77777777" w:rsidR="00FA7836" w:rsidRDefault="001E5DC7" w:rsidP="00FA7836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6</w:t>
      </w:r>
      <w:r w:rsidR="00FA7836" w:rsidRPr="003953CD">
        <w:rPr>
          <w:b/>
          <w:i/>
        </w:rPr>
        <w:t>:</w:t>
      </w:r>
      <w:r w:rsidR="00FA7836">
        <w:rPr>
          <w:b/>
          <w:i/>
        </w:rPr>
        <w:t xml:space="preserve"> Total Scheduled Hours</w:t>
      </w:r>
    </w:p>
    <w:p w14:paraId="14A00289" w14:textId="77777777" w:rsidR="00FA7836" w:rsidRPr="00606C79" w:rsidRDefault="00FA7836" w:rsidP="00FA7836">
      <w:pPr>
        <w:pStyle w:val="ListParagraph"/>
        <w:numPr>
          <w:ilvl w:val="0"/>
          <w:numId w:val="76"/>
        </w:numPr>
        <w:spacing w:line="360" w:lineRule="auto"/>
        <w:jc w:val="both"/>
        <w:rPr>
          <w:b/>
          <w:i/>
        </w:rPr>
      </w:pPr>
      <w:r w:rsidRPr="005E346D">
        <w:t>Total Scheduled hours for the week</w:t>
      </w:r>
      <w:r w:rsidR="005E576A" w:rsidRPr="005E346D">
        <w:t xml:space="preserve"> for each phase</w:t>
      </w:r>
      <w:r w:rsidRPr="005E346D">
        <w:t xml:space="preserve"> shall be</w:t>
      </w:r>
      <w:r>
        <w:t xml:space="preserve"> displayed under the heading Total </w:t>
      </w:r>
      <w:r w:rsidRPr="00606C79">
        <w:t>Scheduled</w:t>
      </w:r>
      <w:r>
        <w:t xml:space="preserve"> Hours.</w:t>
      </w:r>
    </w:p>
    <w:p w14:paraId="18641CFE" w14:textId="77777777" w:rsidR="003A2E16" w:rsidRDefault="003A2E16" w:rsidP="00606C79">
      <w:pPr>
        <w:spacing w:line="360" w:lineRule="auto"/>
        <w:jc w:val="both"/>
        <w:rPr>
          <w:b/>
          <w:i/>
        </w:rPr>
      </w:pPr>
    </w:p>
    <w:p w14:paraId="1D99243E" w14:textId="77777777" w:rsidR="003A2E16" w:rsidRDefault="001E5DC7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7</w:t>
      </w:r>
      <w:r w:rsidR="003A2E16">
        <w:rPr>
          <w:b/>
          <w:i/>
        </w:rPr>
        <w:t>: Estimated to Complete Hours (ETC)</w:t>
      </w:r>
    </w:p>
    <w:p w14:paraId="191DCB4C" w14:textId="77777777" w:rsidR="003A2E16" w:rsidRDefault="003B1048">
      <w:pPr>
        <w:pStyle w:val="ListParagraph"/>
        <w:numPr>
          <w:ilvl w:val="0"/>
          <w:numId w:val="76"/>
        </w:numPr>
        <w:spacing w:line="360" w:lineRule="auto"/>
        <w:jc w:val="both"/>
      </w:pPr>
      <w:r w:rsidRPr="00606C79">
        <w:t>Estimated to Complete Hours (ETC)</w:t>
      </w:r>
      <w:r>
        <w:t xml:space="preserve"> shall be at p</w:t>
      </w:r>
      <w:r w:rsidR="000D7D97">
        <w:t>hase</w:t>
      </w:r>
      <w:r>
        <w:t xml:space="preserve"> level.</w:t>
      </w:r>
    </w:p>
    <w:p w14:paraId="1ED4BA97" w14:textId="77777777" w:rsidR="00BF5B25" w:rsidRDefault="00BF5B25" w:rsidP="00606C79">
      <w:pPr>
        <w:spacing w:line="360" w:lineRule="auto"/>
        <w:jc w:val="both"/>
      </w:pPr>
      <w:r>
        <w:t>Option 1:</w:t>
      </w:r>
    </w:p>
    <w:p w14:paraId="67D9A703" w14:textId="77777777" w:rsidR="003B1048" w:rsidRDefault="00AF5278">
      <w:pPr>
        <w:pStyle w:val="ListParagraph"/>
        <w:numPr>
          <w:ilvl w:val="0"/>
          <w:numId w:val="76"/>
        </w:numPr>
        <w:spacing w:line="360" w:lineRule="auto"/>
        <w:jc w:val="both"/>
      </w:pPr>
      <w:r w:rsidRPr="00606C79">
        <w:t>Estimated to Complete Hours (ETC)</w:t>
      </w:r>
      <w:r>
        <w:t xml:space="preserve"> shall be auto calculated based on Total Scheduled Hours</w:t>
      </w:r>
      <w:r w:rsidR="005866F3">
        <w:t xml:space="preserve"> for this </w:t>
      </w:r>
      <w:r w:rsidR="00FA6B46">
        <w:t>project/phase</w:t>
      </w:r>
      <w:r w:rsidR="005866F3">
        <w:t xml:space="preserve"> for this resource</w:t>
      </w:r>
      <w:r>
        <w:t>- Total Actual Hours</w:t>
      </w:r>
      <w:r w:rsidR="005866F3">
        <w:t xml:space="preserve"> for this </w:t>
      </w:r>
      <w:r w:rsidR="00FA6B46">
        <w:t>project/phase</w:t>
      </w:r>
      <w:r w:rsidR="005866F3">
        <w:t xml:space="preserve"> </w:t>
      </w:r>
      <w:r w:rsidR="00FA6B46">
        <w:t>by</w:t>
      </w:r>
      <w:r w:rsidR="005866F3">
        <w:t xml:space="preserve"> this resource</w:t>
      </w:r>
      <w:r w:rsidR="00BF5B25">
        <w:t xml:space="preserve">, if there is no Remaining </w:t>
      </w:r>
      <w:r w:rsidR="000D7D97">
        <w:t xml:space="preserve">Hours Column </w:t>
      </w:r>
      <w:r w:rsidR="000D7D97" w:rsidRPr="000D7D97">
        <w:t>(Option to consider is to allow two columns – one for “Remaining Hours” and one for “ETC” at Phase level).</w:t>
      </w:r>
    </w:p>
    <w:p w14:paraId="1EF2DB50" w14:textId="77777777" w:rsidR="00B645D8" w:rsidRDefault="00B645D8" w:rsidP="00606C79">
      <w:pPr>
        <w:spacing w:line="360" w:lineRule="auto"/>
        <w:jc w:val="both"/>
      </w:pPr>
      <w:r>
        <w:t>Option 2:</w:t>
      </w:r>
    </w:p>
    <w:p w14:paraId="502DB2D3" w14:textId="4E9889B3" w:rsidR="003E54ED" w:rsidRDefault="00B645D8">
      <w:pPr>
        <w:pStyle w:val="ListParagraph"/>
        <w:numPr>
          <w:ilvl w:val="0"/>
          <w:numId w:val="76"/>
        </w:numPr>
        <w:spacing w:line="360" w:lineRule="auto"/>
        <w:jc w:val="both"/>
      </w:pPr>
      <w:r w:rsidRPr="003953CD">
        <w:t>Estimated to Complete Hours (ETC)</w:t>
      </w:r>
      <w:r>
        <w:t xml:space="preserve"> </w:t>
      </w:r>
      <w:r w:rsidR="00E53DF5">
        <w:t>shall be left blank for a resource</w:t>
      </w:r>
      <w:r>
        <w:t xml:space="preserve"> to input hours, if there is a column for Remaining Hours</w:t>
      </w:r>
      <w:r w:rsidR="00720719">
        <w:t xml:space="preserve"> (calculated based on Total Scheduled Hours</w:t>
      </w:r>
      <w:r w:rsidR="00A90F4C">
        <w:t xml:space="preserve"> for this project/phase for this resource</w:t>
      </w:r>
      <w:r w:rsidR="00720719">
        <w:t>- Total Actual Hours</w:t>
      </w:r>
      <w:r w:rsidR="00A90F4C">
        <w:t xml:space="preserve"> for this project/phase by this resource</w:t>
      </w:r>
      <w:r w:rsidR="00720719">
        <w:t>)</w:t>
      </w:r>
      <w:r>
        <w:t>.</w:t>
      </w:r>
    </w:p>
    <w:p w14:paraId="27366617" w14:textId="77777777" w:rsidR="003E54ED" w:rsidRDefault="003E54ED" w:rsidP="00606C79">
      <w:pPr>
        <w:spacing w:line="360" w:lineRule="auto"/>
        <w:jc w:val="both"/>
      </w:pPr>
    </w:p>
    <w:p w14:paraId="5E1F9CAA" w14:textId="77777777" w:rsidR="00B645D8" w:rsidRPr="00606C79" w:rsidRDefault="003E54ED" w:rsidP="00606C79">
      <w:pPr>
        <w:spacing w:line="360" w:lineRule="auto"/>
        <w:jc w:val="both"/>
        <w:rPr>
          <w:b/>
          <w:i/>
        </w:rPr>
      </w:pPr>
      <w:r w:rsidRPr="00606C79">
        <w:rPr>
          <w:b/>
          <w:i/>
        </w:rPr>
        <w:t xml:space="preserve">Requirement </w:t>
      </w:r>
      <w:r w:rsidR="001E5DC7">
        <w:rPr>
          <w:b/>
          <w:i/>
        </w:rPr>
        <w:t>8</w:t>
      </w:r>
      <w:r w:rsidRPr="00606C79">
        <w:rPr>
          <w:b/>
          <w:i/>
        </w:rPr>
        <w:t>: Comments</w:t>
      </w:r>
      <w:r w:rsidR="00B645D8" w:rsidRPr="00606C79">
        <w:rPr>
          <w:b/>
          <w:i/>
        </w:rPr>
        <w:t xml:space="preserve"> </w:t>
      </w:r>
    </w:p>
    <w:p w14:paraId="04EB34D7" w14:textId="4D69DCDC" w:rsidR="00FA7836" w:rsidRPr="00606C79" w:rsidRDefault="6B7F0FA0" w:rsidP="6B7F0FA0">
      <w:pPr>
        <w:pStyle w:val="ListParagraph"/>
        <w:numPr>
          <w:ilvl w:val="0"/>
          <w:numId w:val="76"/>
        </w:numPr>
        <w:spacing w:line="360" w:lineRule="auto"/>
        <w:jc w:val="both"/>
        <w:rPr>
          <w:b/>
          <w:bCs/>
          <w:i/>
          <w:iCs/>
        </w:rPr>
      </w:pPr>
      <w:r>
        <w:t xml:space="preserve">A Free form text filed shall be displayed with maximum of 120 characters, on the right side, for </w:t>
      </w:r>
      <w:r w:rsidR="00E53DF5">
        <w:t>a resource</w:t>
      </w:r>
      <w:r>
        <w:t xml:space="preserve"> to input their Comments.</w:t>
      </w:r>
    </w:p>
    <w:p w14:paraId="38575EE8" w14:textId="77777777" w:rsidR="000F6A76" w:rsidRDefault="000F6A76" w:rsidP="00606C79">
      <w:pPr>
        <w:spacing w:line="360" w:lineRule="auto"/>
        <w:jc w:val="both"/>
        <w:rPr>
          <w:b/>
          <w:i/>
        </w:rPr>
      </w:pPr>
    </w:p>
    <w:p w14:paraId="0E67D3F2" w14:textId="77777777" w:rsidR="000F6A76" w:rsidRDefault="001E5DC7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lastRenderedPageBreak/>
        <w:t>Requirement 9</w:t>
      </w:r>
      <w:r w:rsidR="000F6A76">
        <w:rPr>
          <w:b/>
          <w:i/>
        </w:rPr>
        <w:t xml:space="preserve">: </w:t>
      </w:r>
      <w:r w:rsidR="000F6A76" w:rsidRPr="008E459F">
        <w:rPr>
          <w:b/>
          <w:i/>
        </w:rPr>
        <w:t>Project Total Hours</w:t>
      </w:r>
    </w:p>
    <w:p w14:paraId="67FAF7C6" w14:textId="77777777" w:rsidR="00484205" w:rsidRPr="003953CD" w:rsidRDefault="00484205" w:rsidP="00484205">
      <w:pPr>
        <w:pStyle w:val="ListParagraph"/>
        <w:numPr>
          <w:ilvl w:val="0"/>
          <w:numId w:val="76"/>
        </w:numPr>
        <w:spacing w:line="360" w:lineRule="auto"/>
        <w:jc w:val="both"/>
        <w:rPr>
          <w:b/>
          <w:i/>
        </w:rPr>
      </w:pPr>
      <w:r>
        <w:t xml:space="preserve">Total of Actual input hours for all phases </w:t>
      </w:r>
      <w:r w:rsidR="009D07C2">
        <w:t>for that day</w:t>
      </w:r>
      <w:r w:rsidR="00477779">
        <w:t xml:space="preserve">, </w:t>
      </w:r>
      <w:r>
        <w:t>shall be displayed as Project Total Hours</w:t>
      </w:r>
      <w:r w:rsidR="00B02099">
        <w:t xml:space="preserve"> in the bottom.</w:t>
      </w:r>
    </w:p>
    <w:p w14:paraId="2034A7E7" w14:textId="77777777" w:rsidR="008C5DEF" w:rsidRPr="003953CD" w:rsidRDefault="008C5DEF" w:rsidP="008C5DEF">
      <w:pPr>
        <w:spacing w:line="360" w:lineRule="auto"/>
        <w:jc w:val="both"/>
        <w:rPr>
          <w:b/>
          <w:i/>
        </w:rPr>
      </w:pPr>
    </w:p>
    <w:p w14:paraId="4781F6AE" w14:textId="77777777" w:rsidR="00942526" w:rsidRDefault="001E5DC7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10</w:t>
      </w:r>
      <w:r w:rsidR="00942526">
        <w:rPr>
          <w:b/>
          <w:i/>
        </w:rPr>
        <w:t>: All Projects total</w:t>
      </w:r>
    </w:p>
    <w:p w14:paraId="126E559F" w14:textId="77777777" w:rsidR="00942526" w:rsidRPr="00606C79" w:rsidRDefault="00942526" w:rsidP="00606C79">
      <w:pPr>
        <w:pStyle w:val="ListParagraph"/>
        <w:numPr>
          <w:ilvl w:val="0"/>
          <w:numId w:val="86"/>
        </w:numPr>
        <w:spacing w:line="360" w:lineRule="auto"/>
        <w:jc w:val="both"/>
        <w:rPr>
          <w:b/>
          <w:i/>
        </w:rPr>
      </w:pPr>
      <w:r>
        <w:t>Running total for all projects for which the resource enters actual hours for that day</w:t>
      </w:r>
      <w:r w:rsidR="00145558">
        <w:t>/ week</w:t>
      </w:r>
      <w:r>
        <w:t>.</w:t>
      </w:r>
    </w:p>
    <w:p w14:paraId="19435938" w14:textId="77777777" w:rsidR="00FF3E2B" w:rsidRPr="00606C79" w:rsidRDefault="00FF3E2B" w:rsidP="00606C79">
      <w:pPr>
        <w:pStyle w:val="ListParagraph"/>
        <w:numPr>
          <w:ilvl w:val="0"/>
          <w:numId w:val="86"/>
        </w:numPr>
        <w:spacing w:line="360" w:lineRule="auto"/>
        <w:jc w:val="both"/>
        <w:rPr>
          <w:b/>
          <w:i/>
        </w:rPr>
      </w:pPr>
      <w:r>
        <w:t>The color coding buttons at the bottom shall turn red if the total project hours for that day exceeds 8 hours. The default color shall be green.</w:t>
      </w:r>
    </w:p>
    <w:p w14:paraId="17D019E6" w14:textId="77777777" w:rsidR="00FF3E2B" w:rsidRDefault="00FF3E2B" w:rsidP="00606C79">
      <w:pPr>
        <w:spacing w:line="360" w:lineRule="auto"/>
        <w:jc w:val="both"/>
        <w:rPr>
          <w:b/>
          <w:i/>
        </w:rPr>
      </w:pPr>
    </w:p>
    <w:p w14:paraId="4E6D7201" w14:textId="77777777" w:rsidR="008C5DEF" w:rsidRDefault="001E5DC7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11</w:t>
      </w:r>
      <w:r w:rsidR="00A45DC7">
        <w:rPr>
          <w:b/>
          <w:i/>
        </w:rPr>
        <w:t xml:space="preserve">: </w:t>
      </w:r>
      <w:r w:rsidR="00A45DC7" w:rsidRPr="008E459F">
        <w:rPr>
          <w:b/>
          <w:i/>
        </w:rPr>
        <w:t>Preview</w:t>
      </w:r>
    </w:p>
    <w:p w14:paraId="507A7A97" w14:textId="13ADFCA2" w:rsidR="00A45DC7" w:rsidRDefault="00A45DC7" w:rsidP="00606C79">
      <w:pPr>
        <w:pStyle w:val="ListParagraph"/>
        <w:numPr>
          <w:ilvl w:val="0"/>
          <w:numId w:val="76"/>
        </w:numPr>
        <w:spacing w:line="360" w:lineRule="auto"/>
        <w:jc w:val="both"/>
      </w:pPr>
      <w:r>
        <w:t xml:space="preserve">Upon Preview button click, </w:t>
      </w:r>
      <w:r w:rsidR="00267148">
        <w:t>resource</w:t>
      </w:r>
      <w:r>
        <w:t xml:space="preserve"> shall be displayed with </w:t>
      </w:r>
      <w:r w:rsidR="009D07C2">
        <w:t>Report Actual to Plan by Project and Resource to date.</w:t>
      </w:r>
    </w:p>
    <w:p w14:paraId="105137CD" w14:textId="77777777" w:rsidR="00A45DC7" w:rsidRDefault="00A45DC7" w:rsidP="00606C79">
      <w:pPr>
        <w:spacing w:line="360" w:lineRule="auto"/>
        <w:jc w:val="both"/>
        <w:rPr>
          <w:b/>
          <w:i/>
        </w:rPr>
      </w:pPr>
    </w:p>
    <w:p w14:paraId="20E7CABD" w14:textId="77777777" w:rsidR="00494FED" w:rsidRDefault="001E5DC7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12</w:t>
      </w:r>
      <w:r w:rsidR="00A45DC7">
        <w:rPr>
          <w:b/>
          <w:i/>
        </w:rPr>
        <w:t xml:space="preserve">: </w:t>
      </w:r>
      <w:r w:rsidR="00A45DC7" w:rsidRPr="008E459F">
        <w:rPr>
          <w:b/>
          <w:i/>
        </w:rPr>
        <w:t>Save</w:t>
      </w:r>
    </w:p>
    <w:p w14:paraId="359A50E9" w14:textId="47958568" w:rsidR="00464915" w:rsidRDefault="00A45DC7" w:rsidP="00464915">
      <w:pPr>
        <w:pStyle w:val="ListParagraph"/>
        <w:numPr>
          <w:ilvl w:val="0"/>
          <w:numId w:val="76"/>
        </w:numPr>
        <w:spacing w:line="360" w:lineRule="auto"/>
        <w:jc w:val="both"/>
      </w:pPr>
      <w:r w:rsidRPr="00606C79">
        <w:t xml:space="preserve">Upon </w:t>
      </w:r>
      <w:r>
        <w:t xml:space="preserve">Save button click, </w:t>
      </w:r>
      <w:r w:rsidR="00267148">
        <w:t>resource</w:t>
      </w:r>
      <w:r w:rsidR="00573F39">
        <w:t xml:space="preserve"> shall be redirected to Input</w:t>
      </w:r>
      <w:r w:rsidR="00464915">
        <w:t xml:space="preserve"> Actual Hours (Project Listing), </w:t>
      </w:r>
      <w:r w:rsidR="00464915" w:rsidRPr="00464915">
        <w:t xml:space="preserve">if there are any scheduled phases that remain without being check marked as complete. </w:t>
      </w:r>
    </w:p>
    <w:p w14:paraId="32C1F421" w14:textId="77777777" w:rsidR="00464915" w:rsidRPr="00464915" w:rsidRDefault="00464915" w:rsidP="00464915">
      <w:pPr>
        <w:pStyle w:val="ListParagraph"/>
        <w:numPr>
          <w:ilvl w:val="0"/>
          <w:numId w:val="76"/>
        </w:numPr>
        <w:spacing w:line="360" w:lineRule="auto"/>
        <w:jc w:val="both"/>
      </w:pPr>
      <w:r w:rsidRPr="00464915">
        <w:t>If not, Resource is redirected to Module display and allowed to logout.</w:t>
      </w:r>
    </w:p>
    <w:p w14:paraId="442E4DAD" w14:textId="77777777" w:rsidR="007E2619" w:rsidRDefault="007E2619" w:rsidP="00606C79">
      <w:pPr>
        <w:spacing w:line="360" w:lineRule="auto"/>
        <w:jc w:val="both"/>
        <w:rPr>
          <w:b/>
          <w:i/>
        </w:rPr>
      </w:pPr>
    </w:p>
    <w:p w14:paraId="57AD9869" w14:textId="77777777" w:rsidR="0032195B" w:rsidRDefault="00915875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General Report Requirements:</w:t>
      </w:r>
    </w:p>
    <w:p w14:paraId="786505C6" w14:textId="77777777" w:rsidR="00915875" w:rsidRPr="008E459F" w:rsidRDefault="00915875" w:rsidP="00606C79">
      <w:pPr>
        <w:pStyle w:val="ListParagraph"/>
        <w:numPr>
          <w:ilvl w:val="0"/>
          <w:numId w:val="88"/>
        </w:numPr>
        <w:spacing w:line="360" w:lineRule="auto"/>
        <w:jc w:val="both"/>
      </w:pPr>
      <w:r w:rsidRPr="00606C79">
        <w:t xml:space="preserve">Export formats needed </w:t>
      </w:r>
      <w:r w:rsidR="004B0831" w:rsidRPr="00606C79">
        <w:t>shall be Excel, PDF, and Word Document.</w:t>
      </w:r>
    </w:p>
    <w:p w14:paraId="1821D9D4" w14:textId="77777777" w:rsidR="007E2619" w:rsidRDefault="007E2619" w:rsidP="00606C79">
      <w:pPr>
        <w:spacing w:line="360" w:lineRule="auto"/>
        <w:jc w:val="both"/>
        <w:rPr>
          <w:color w:val="2E74B5" w:themeColor="accent1" w:themeShade="BF"/>
        </w:rPr>
      </w:pPr>
    </w:p>
    <w:p w14:paraId="51848721" w14:textId="77777777" w:rsidR="00ED1BE7" w:rsidRDefault="00F24BAB" w:rsidP="00606C79">
      <w:pPr>
        <w:spacing w:line="360" w:lineRule="auto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5.1.14 </w:t>
      </w:r>
      <w:r w:rsidR="005F0260">
        <w:rPr>
          <w:color w:val="2E74B5" w:themeColor="accent1" w:themeShade="BF"/>
        </w:rPr>
        <w:t>Report 1: Plan Report for Audit Committee (For Plan Year)</w:t>
      </w:r>
    </w:p>
    <w:p w14:paraId="312B9690" w14:textId="77777777" w:rsidR="0095659F" w:rsidRDefault="0095659F" w:rsidP="0095659F">
      <w:pPr>
        <w:pStyle w:val="ListParagraph"/>
        <w:numPr>
          <w:ilvl w:val="0"/>
          <w:numId w:val="57"/>
        </w:numPr>
        <w:spacing w:line="360" w:lineRule="auto"/>
        <w:jc w:val="both"/>
      </w:pPr>
      <w:r>
        <w:t>Access to this report is as per permissions granted.</w:t>
      </w:r>
    </w:p>
    <w:p w14:paraId="06C12D45" w14:textId="77777777" w:rsidR="005F0260" w:rsidRDefault="005F0260" w:rsidP="005F0260">
      <w:pPr>
        <w:pStyle w:val="ListParagraph"/>
        <w:numPr>
          <w:ilvl w:val="0"/>
          <w:numId w:val="57"/>
        </w:numPr>
        <w:spacing w:line="360" w:lineRule="auto"/>
        <w:jc w:val="both"/>
      </w:pPr>
      <w:r>
        <w:t>Company logo shall be displayed on the left side, in the top of the page.</w:t>
      </w:r>
    </w:p>
    <w:p w14:paraId="14DCD4FD" w14:textId="77777777" w:rsidR="0095659F" w:rsidRDefault="0095659F" w:rsidP="005F0260">
      <w:pPr>
        <w:pStyle w:val="ListParagraph"/>
        <w:numPr>
          <w:ilvl w:val="0"/>
          <w:numId w:val="57"/>
        </w:numPr>
        <w:spacing w:line="360" w:lineRule="auto"/>
        <w:jc w:val="both"/>
      </w:pPr>
      <w:r>
        <w:t xml:space="preserve">Report name i.e., </w:t>
      </w:r>
      <w:r w:rsidRPr="00606C79">
        <w:t>Plan Report for Audit Committee (For Plan Year)</w:t>
      </w:r>
      <w:r>
        <w:rPr>
          <w:color w:val="2E74B5" w:themeColor="accent1" w:themeShade="BF"/>
        </w:rPr>
        <w:t xml:space="preserve"> </w:t>
      </w:r>
      <w:r>
        <w:t>shall appear on the top of the report, in the center.</w:t>
      </w:r>
    </w:p>
    <w:p w14:paraId="62CE89BD" w14:textId="77777777" w:rsidR="00D47CFA" w:rsidRDefault="00D47CFA" w:rsidP="00606C79">
      <w:pPr>
        <w:spacing w:line="360" w:lineRule="auto"/>
        <w:jc w:val="both"/>
        <w:rPr>
          <w:b/>
          <w:i/>
        </w:rPr>
      </w:pPr>
    </w:p>
    <w:p w14:paraId="4BE576EC" w14:textId="77777777" w:rsidR="005F0260" w:rsidRDefault="005F0260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lastRenderedPageBreak/>
        <w:t xml:space="preserve">Requirement 1: </w:t>
      </w:r>
      <w:r w:rsidR="00CB2D23">
        <w:rPr>
          <w:b/>
          <w:i/>
        </w:rPr>
        <w:t>Plan Year</w:t>
      </w:r>
      <w:r w:rsidR="00937C6B">
        <w:rPr>
          <w:b/>
          <w:i/>
        </w:rPr>
        <w:t xml:space="preserve"> </w:t>
      </w:r>
    </w:p>
    <w:p w14:paraId="6A183113" w14:textId="77777777" w:rsidR="00CB2D23" w:rsidRPr="00606C79" w:rsidRDefault="00CB2D23" w:rsidP="00606C79">
      <w:pPr>
        <w:pStyle w:val="ListParagraph"/>
        <w:numPr>
          <w:ilvl w:val="0"/>
          <w:numId w:val="78"/>
        </w:numPr>
        <w:spacing w:line="360" w:lineRule="auto"/>
        <w:jc w:val="both"/>
        <w:rPr>
          <w:b/>
          <w:i/>
        </w:rPr>
      </w:pPr>
      <w:r>
        <w:t>Plan Year shall be displayed on the top of the report, in the center.</w:t>
      </w:r>
    </w:p>
    <w:p w14:paraId="25239907" w14:textId="77777777" w:rsidR="00D47CFA" w:rsidRDefault="00937C6B" w:rsidP="00D47CFA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Note: As of Date </w:t>
      </w:r>
      <w:r w:rsidR="007844B1">
        <w:rPr>
          <w:b/>
          <w:i/>
        </w:rPr>
        <w:t>functionality:</w:t>
      </w:r>
    </w:p>
    <w:p w14:paraId="15DD8804" w14:textId="77777777" w:rsidR="00937C6B" w:rsidRPr="00691DA1" w:rsidRDefault="00295879" w:rsidP="00606C79">
      <w:pPr>
        <w:pStyle w:val="ListParagraph"/>
        <w:numPr>
          <w:ilvl w:val="0"/>
          <w:numId w:val="89"/>
        </w:numPr>
        <w:spacing w:line="360" w:lineRule="auto"/>
        <w:jc w:val="both"/>
        <w:rPr>
          <w:b/>
          <w:i/>
          <w:highlight w:val="cyan"/>
        </w:rPr>
      </w:pPr>
      <w:r w:rsidRPr="00691DA1">
        <w:rPr>
          <w:b/>
          <w:i/>
          <w:highlight w:val="cyan"/>
        </w:rPr>
        <w:t>Very nice to have feature.</w:t>
      </w:r>
    </w:p>
    <w:p w14:paraId="4921B342" w14:textId="77777777" w:rsidR="00D47CFA" w:rsidRDefault="00D47CFA" w:rsidP="00D47CFA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2: Risk Rating</w:t>
      </w:r>
    </w:p>
    <w:p w14:paraId="77C525A1" w14:textId="77777777" w:rsidR="00D47CFA" w:rsidRPr="003953CD" w:rsidRDefault="00D47CFA" w:rsidP="00D47CFA">
      <w:pPr>
        <w:pStyle w:val="ListParagraph"/>
        <w:numPr>
          <w:ilvl w:val="0"/>
          <w:numId w:val="78"/>
        </w:numPr>
        <w:spacing w:line="360" w:lineRule="auto"/>
        <w:jc w:val="both"/>
        <w:rPr>
          <w:b/>
          <w:i/>
        </w:rPr>
      </w:pPr>
      <w:r>
        <w:t xml:space="preserve">Risk </w:t>
      </w:r>
      <w:r w:rsidR="007844B1">
        <w:t>rating</w:t>
      </w:r>
      <w:r>
        <w:t xml:space="preserve"> of all </w:t>
      </w:r>
      <w:r w:rsidRPr="00002C33">
        <w:t>projects shall be displayed.</w:t>
      </w:r>
    </w:p>
    <w:p w14:paraId="5F5BAD0A" w14:textId="708EB1B9" w:rsidR="00D47CFA" w:rsidRPr="003953CD" w:rsidRDefault="6B7F0FA0" w:rsidP="6B7F0FA0">
      <w:pPr>
        <w:pStyle w:val="ListParagraph"/>
        <w:numPr>
          <w:ilvl w:val="0"/>
          <w:numId w:val="78"/>
        </w:numPr>
        <w:spacing w:line="360" w:lineRule="auto"/>
        <w:jc w:val="both"/>
        <w:rPr>
          <w:b/>
          <w:bCs/>
          <w:i/>
          <w:iCs/>
        </w:rPr>
      </w:pPr>
      <w:r>
        <w:t>Risk Rating shall be sorted in Highest to Lowest order.</w:t>
      </w:r>
    </w:p>
    <w:p w14:paraId="1D365D35" w14:textId="77777777" w:rsidR="00CB2D23" w:rsidRDefault="00CB2D23" w:rsidP="00606C79">
      <w:pPr>
        <w:spacing w:line="360" w:lineRule="auto"/>
        <w:jc w:val="both"/>
        <w:rPr>
          <w:b/>
          <w:i/>
        </w:rPr>
      </w:pPr>
    </w:p>
    <w:p w14:paraId="49CEE785" w14:textId="77777777" w:rsidR="00D47CFA" w:rsidRDefault="00D47CFA" w:rsidP="00D47CFA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3: Project Type</w:t>
      </w:r>
    </w:p>
    <w:p w14:paraId="107EC739" w14:textId="77777777" w:rsidR="00D47CFA" w:rsidRDefault="00D47CFA" w:rsidP="00D47CFA">
      <w:pPr>
        <w:pStyle w:val="ListParagraph"/>
        <w:numPr>
          <w:ilvl w:val="0"/>
          <w:numId w:val="79"/>
        </w:numPr>
        <w:spacing w:line="360" w:lineRule="auto"/>
        <w:jc w:val="both"/>
      </w:pPr>
      <w:r>
        <w:t>Project Types shall be displayed.</w:t>
      </w:r>
    </w:p>
    <w:p w14:paraId="5E41E48A" w14:textId="77777777" w:rsidR="00D47CFA" w:rsidRDefault="00D47CFA" w:rsidP="003E279C">
      <w:pPr>
        <w:spacing w:line="360" w:lineRule="auto"/>
        <w:jc w:val="both"/>
        <w:rPr>
          <w:b/>
          <w:i/>
        </w:rPr>
      </w:pPr>
    </w:p>
    <w:p w14:paraId="64C35AF4" w14:textId="77777777" w:rsidR="003E279C" w:rsidRDefault="003E279C" w:rsidP="003E279C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Requirement </w:t>
      </w:r>
      <w:r w:rsidR="00D47CFA">
        <w:rPr>
          <w:b/>
          <w:i/>
        </w:rPr>
        <w:t>4</w:t>
      </w:r>
      <w:r>
        <w:rPr>
          <w:b/>
          <w:i/>
        </w:rPr>
        <w:t>: Project Name</w:t>
      </w:r>
    </w:p>
    <w:p w14:paraId="40FF682F" w14:textId="77777777" w:rsidR="003E279C" w:rsidRDefault="003E279C" w:rsidP="003E279C">
      <w:pPr>
        <w:pStyle w:val="ListParagraph"/>
        <w:numPr>
          <w:ilvl w:val="0"/>
          <w:numId w:val="79"/>
        </w:numPr>
        <w:spacing w:line="360" w:lineRule="auto"/>
        <w:jc w:val="both"/>
      </w:pPr>
      <w:r>
        <w:t>Project Name</w:t>
      </w:r>
      <w:r w:rsidR="003B7ACD">
        <w:t>s</w:t>
      </w:r>
      <w:r>
        <w:t xml:space="preserve"> shall be displayed.</w:t>
      </w:r>
    </w:p>
    <w:p w14:paraId="7069E1FE" w14:textId="77777777" w:rsidR="003B7ACD" w:rsidRDefault="003B7ACD" w:rsidP="00606C79">
      <w:pPr>
        <w:spacing w:line="360" w:lineRule="auto"/>
        <w:jc w:val="both"/>
        <w:rPr>
          <w:b/>
          <w:i/>
        </w:rPr>
      </w:pPr>
    </w:p>
    <w:p w14:paraId="77868EF6" w14:textId="77777777" w:rsidR="003E279C" w:rsidRDefault="00D47CFA" w:rsidP="003E279C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5</w:t>
      </w:r>
      <w:r w:rsidR="003E279C">
        <w:rPr>
          <w:b/>
          <w:i/>
        </w:rPr>
        <w:t>: Q1 Plan Hours</w:t>
      </w:r>
    </w:p>
    <w:p w14:paraId="4E80B30F" w14:textId="77777777" w:rsidR="003E279C" w:rsidRPr="00606C79" w:rsidRDefault="003E279C" w:rsidP="00606C79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>Plan hours for the first quarter</w:t>
      </w:r>
      <w:r w:rsidR="0014169D">
        <w:t xml:space="preserve"> of a project</w:t>
      </w:r>
      <w:r>
        <w:t xml:space="preserve"> shall be displayed under the heading Q1 Plan Hours.</w:t>
      </w:r>
    </w:p>
    <w:p w14:paraId="107D885A" w14:textId="77777777" w:rsidR="003E279C" w:rsidRDefault="003E279C" w:rsidP="00606C79">
      <w:pPr>
        <w:spacing w:line="360" w:lineRule="auto"/>
        <w:jc w:val="both"/>
      </w:pPr>
    </w:p>
    <w:p w14:paraId="68AC64FD" w14:textId="77777777" w:rsidR="003E279C" w:rsidRDefault="00D47CFA" w:rsidP="003E279C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6</w:t>
      </w:r>
      <w:r w:rsidR="003E279C">
        <w:rPr>
          <w:b/>
          <w:i/>
        </w:rPr>
        <w:t>: Q2 Plan Hours</w:t>
      </w:r>
    </w:p>
    <w:p w14:paraId="5C56AD0D" w14:textId="77777777" w:rsidR="003E279C" w:rsidRPr="00606C79" w:rsidRDefault="003E279C" w:rsidP="003E279C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 xml:space="preserve">Plan hours for the second quarter </w:t>
      </w:r>
      <w:r w:rsidR="0014169D">
        <w:t xml:space="preserve">of a project </w:t>
      </w:r>
      <w:r>
        <w:t>shall be displayed under the heading Q2 Plan Hours.</w:t>
      </w:r>
    </w:p>
    <w:p w14:paraId="16FA4C70" w14:textId="77777777" w:rsidR="003E279C" w:rsidRDefault="003E279C" w:rsidP="00606C79">
      <w:pPr>
        <w:spacing w:line="360" w:lineRule="auto"/>
        <w:jc w:val="both"/>
        <w:rPr>
          <w:b/>
          <w:i/>
        </w:rPr>
      </w:pPr>
    </w:p>
    <w:p w14:paraId="6C04204A" w14:textId="77777777" w:rsidR="003E279C" w:rsidRDefault="00D47CFA" w:rsidP="003E279C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7</w:t>
      </w:r>
      <w:r w:rsidR="003E279C">
        <w:rPr>
          <w:b/>
          <w:i/>
        </w:rPr>
        <w:t>: Q3 Plan Hours</w:t>
      </w:r>
    </w:p>
    <w:p w14:paraId="044ECABC" w14:textId="77777777" w:rsidR="003E279C" w:rsidRPr="00606C79" w:rsidRDefault="003E279C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 xml:space="preserve">Plan hours for the third quarter </w:t>
      </w:r>
      <w:r w:rsidR="0014169D">
        <w:t xml:space="preserve">of a project </w:t>
      </w:r>
      <w:r>
        <w:t>shall be displayed under the heading Q3 Plan Hours.</w:t>
      </w:r>
    </w:p>
    <w:p w14:paraId="777C5240" w14:textId="77777777" w:rsidR="003E279C" w:rsidRDefault="003E279C" w:rsidP="00606C79">
      <w:pPr>
        <w:spacing w:line="360" w:lineRule="auto"/>
        <w:jc w:val="both"/>
        <w:rPr>
          <w:b/>
          <w:i/>
        </w:rPr>
      </w:pPr>
    </w:p>
    <w:p w14:paraId="67FED354" w14:textId="77777777" w:rsidR="003E279C" w:rsidRDefault="003E279C" w:rsidP="003E279C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Requirement </w:t>
      </w:r>
      <w:r w:rsidR="00D47CFA">
        <w:rPr>
          <w:b/>
          <w:i/>
        </w:rPr>
        <w:t>8</w:t>
      </w:r>
      <w:r>
        <w:rPr>
          <w:b/>
          <w:i/>
        </w:rPr>
        <w:t>: Q</w:t>
      </w:r>
      <w:r w:rsidR="00B032CC">
        <w:rPr>
          <w:b/>
          <w:i/>
        </w:rPr>
        <w:t>4</w:t>
      </w:r>
      <w:r>
        <w:rPr>
          <w:b/>
          <w:i/>
        </w:rPr>
        <w:t xml:space="preserve"> Plan Hours</w:t>
      </w:r>
    </w:p>
    <w:p w14:paraId="665BD72A" w14:textId="77777777" w:rsidR="003E279C" w:rsidRPr="00606C79" w:rsidRDefault="003E279C" w:rsidP="003E279C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 xml:space="preserve">Plan hours for the </w:t>
      </w:r>
      <w:r w:rsidR="00FF65C2">
        <w:t>fourth</w:t>
      </w:r>
      <w:r>
        <w:t xml:space="preserve"> quarter </w:t>
      </w:r>
      <w:r w:rsidR="0014169D">
        <w:t xml:space="preserve">of a project </w:t>
      </w:r>
      <w:r>
        <w:t>shall b</w:t>
      </w:r>
      <w:r w:rsidR="00FF65C2">
        <w:t>e displayed under the heading Q4</w:t>
      </w:r>
      <w:r>
        <w:t xml:space="preserve"> Plan Hours.</w:t>
      </w:r>
    </w:p>
    <w:p w14:paraId="5AA66CE9" w14:textId="77777777" w:rsidR="003B7ACD" w:rsidRDefault="003B7ACD" w:rsidP="00606C79">
      <w:pPr>
        <w:spacing w:line="360" w:lineRule="auto"/>
        <w:jc w:val="both"/>
        <w:rPr>
          <w:b/>
          <w:i/>
        </w:rPr>
      </w:pPr>
    </w:p>
    <w:p w14:paraId="102C0E9A" w14:textId="77777777" w:rsidR="003B7ACD" w:rsidRDefault="003B7ACD" w:rsidP="003B7ACD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Requirement </w:t>
      </w:r>
      <w:r w:rsidR="00D47CFA">
        <w:rPr>
          <w:b/>
          <w:i/>
        </w:rPr>
        <w:t>9</w:t>
      </w:r>
      <w:r>
        <w:rPr>
          <w:b/>
          <w:i/>
        </w:rPr>
        <w:t>: Plan Year Total Hours</w:t>
      </w:r>
    </w:p>
    <w:p w14:paraId="268DD589" w14:textId="77777777" w:rsidR="003B7ACD" w:rsidRPr="003953CD" w:rsidRDefault="003B7ACD" w:rsidP="003B7ACD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 xml:space="preserve">Total Plan Hours for the entire Plan Year </w:t>
      </w:r>
      <w:r w:rsidR="0014169D">
        <w:t xml:space="preserve">of a project </w:t>
      </w:r>
      <w:r>
        <w:t xml:space="preserve">shall be displayed under the heading Plan Year Total Hours. </w:t>
      </w:r>
    </w:p>
    <w:p w14:paraId="380BD8FF" w14:textId="77777777" w:rsidR="003B7ACD" w:rsidRDefault="003B7ACD" w:rsidP="00606C79">
      <w:pPr>
        <w:spacing w:line="360" w:lineRule="auto"/>
        <w:jc w:val="both"/>
        <w:rPr>
          <w:b/>
          <w:i/>
        </w:rPr>
      </w:pPr>
    </w:p>
    <w:p w14:paraId="55B1DEF5" w14:textId="77777777" w:rsidR="00474972" w:rsidRDefault="00474972" w:rsidP="00474972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Requirement </w:t>
      </w:r>
      <w:r w:rsidR="00D47CFA">
        <w:rPr>
          <w:b/>
          <w:i/>
        </w:rPr>
        <w:t>10</w:t>
      </w:r>
      <w:r>
        <w:rPr>
          <w:b/>
          <w:i/>
        </w:rPr>
        <w:t>:  Total Plan Hours</w:t>
      </w:r>
    </w:p>
    <w:p w14:paraId="2CF4061A" w14:textId="77777777" w:rsidR="003E279C" w:rsidRPr="00606C79" w:rsidRDefault="008749DB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 xml:space="preserve">Total Plan Hours for each Quarter, </w:t>
      </w:r>
      <w:r w:rsidR="00CA3A42">
        <w:t xml:space="preserve">and Plan Year total hours </w:t>
      </w:r>
      <w:r>
        <w:t xml:space="preserve">of all Projects shall be displayed at the bottom of the Report. </w:t>
      </w:r>
    </w:p>
    <w:p w14:paraId="7E2A0791" w14:textId="77777777" w:rsidR="003E279C" w:rsidRDefault="003E279C" w:rsidP="00606C79">
      <w:pPr>
        <w:spacing w:line="360" w:lineRule="auto"/>
        <w:jc w:val="both"/>
        <w:rPr>
          <w:b/>
          <w:i/>
        </w:rPr>
      </w:pPr>
    </w:p>
    <w:p w14:paraId="237A89EB" w14:textId="77777777" w:rsidR="008749DB" w:rsidRDefault="008749DB" w:rsidP="008749DB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Requirement </w:t>
      </w:r>
      <w:r w:rsidR="00D47CFA">
        <w:rPr>
          <w:b/>
          <w:i/>
        </w:rPr>
        <w:t>11</w:t>
      </w:r>
      <w:r>
        <w:rPr>
          <w:b/>
          <w:i/>
        </w:rPr>
        <w:t>:  Total Available Hours</w:t>
      </w:r>
    </w:p>
    <w:p w14:paraId="2B994A34" w14:textId="77777777" w:rsidR="008749DB" w:rsidRPr="00606C79" w:rsidRDefault="008749DB" w:rsidP="008749DB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 xml:space="preserve">Total Available Hours for each Quarter, </w:t>
      </w:r>
      <w:r w:rsidR="00AC7815">
        <w:t xml:space="preserve">and Plan Year total hours </w:t>
      </w:r>
      <w:r>
        <w:t xml:space="preserve">of all Projects shall be displayed at the bottom of the Report. </w:t>
      </w:r>
    </w:p>
    <w:p w14:paraId="1C1580DA" w14:textId="77777777" w:rsidR="008749DB" w:rsidRDefault="008749DB" w:rsidP="00606C79">
      <w:pPr>
        <w:spacing w:line="360" w:lineRule="auto"/>
        <w:jc w:val="both"/>
        <w:rPr>
          <w:b/>
          <w:i/>
        </w:rPr>
      </w:pPr>
    </w:p>
    <w:p w14:paraId="361C76D3" w14:textId="77777777" w:rsidR="008749DB" w:rsidRDefault="008749DB" w:rsidP="008749DB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Requirement </w:t>
      </w:r>
      <w:r w:rsidR="00D47CFA">
        <w:rPr>
          <w:b/>
          <w:i/>
        </w:rPr>
        <w:t>12</w:t>
      </w:r>
      <w:r>
        <w:rPr>
          <w:b/>
          <w:i/>
        </w:rPr>
        <w:t>:  Total Consultant Hours</w:t>
      </w:r>
    </w:p>
    <w:p w14:paraId="225E5DA7" w14:textId="77777777" w:rsidR="008749DB" w:rsidRPr="003953CD" w:rsidRDefault="008749DB" w:rsidP="008749DB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 xml:space="preserve">Total Consultant Hours for each Quarter, </w:t>
      </w:r>
      <w:r w:rsidR="00AC7815">
        <w:t xml:space="preserve">and Plan Year total hours </w:t>
      </w:r>
      <w:r>
        <w:t xml:space="preserve">of all Projects shall be displayed at the bottom of the Report. </w:t>
      </w:r>
    </w:p>
    <w:p w14:paraId="7C90CD9A" w14:textId="77777777" w:rsidR="008749DB" w:rsidRPr="00606C79" w:rsidRDefault="008749DB" w:rsidP="00606C79">
      <w:pPr>
        <w:spacing w:line="360" w:lineRule="auto"/>
        <w:jc w:val="both"/>
        <w:rPr>
          <w:b/>
          <w:i/>
        </w:rPr>
      </w:pPr>
    </w:p>
    <w:p w14:paraId="5021A5F5" w14:textId="77777777" w:rsidR="00CC3693" w:rsidRDefault="00CC3693" w:rsidP="00CC3693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</w:t>
      </w:r>
      <w:r w:rsidR="00D47CFA" w:rsidRPr="008E459F">
        <w:rPr>
          <w:b/>
          <w:i/>
        </w:rPr>
        <w:t>3</w:t>
      </w:r>
      <w:r w:rsidRPr="008E459F">
        <w:rPr>
          <w:b/>
          <w:i/>
        </w:rPr>
        <w:t>:  Text Field</w:t>
      </w:r>
    </w:p>
    <w:p w14:paraId="200AF444" w14:textId="72D02C15" w:rsidR="00CC3693" w:rsidRPr="003953CD" w:rsidRDefault="001C6069" w:rsidP="00CC3693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 xml:space="preserve">A free form text field with maximum 150 characters shall be provided </w:t>
      </w:r>
      <w:r w:rsidR="001042CF">
        <w:t xml:space="preserve">for the </w:t>
      </w:r>
      <w:r w:rsidR="00267148">
        <w:t xml:space="preserve">resource </w:t>
      </w:r>
      <w:r w:rsidR="001042CF">
        <w:t xml:space="preserve">to input their comments </w:t>
      </w:r>
      <w:r>
        <w:t>at the bottom of the page.</w:t>
      </w:r>
    </w:p>
    <w:p w14:paraId="6F11C4F6" w14:textId="77777777" w:rsidR="008749DB" w:rsidRDefault="008749DB" w:rsidP="00606C79">
      <w:pPr>
        <w:spacing w:line="360" w:lineRule="auto"/>
        <w:jc w:val="both"/>
        <w:rPr>
          <w:b/>
          <w:i/>
        </w:rPr>
      </w:pPr>
    </w:p>
    <w:p w14:paraId="33441D62" w14:textId="77777777" w:rsidR="00CC3693" w:rsidRDefault="00CC3693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</w:t>
      </w:r>
      <w:r w:rsidR="00D47CFA">
        <w:rPr>
          <w:b/>
          <w:i/>
        </w:rPr>
        <w:t>4</w:t>
      </w:r>
      <w:r>
        <w:rPr>
          <w:b/>
          <w:i/>
        </w:rPr>
        <w:t>: Print/Export</w:t>
      </w:r>
    </w:p>
    <w:p w14:paraId="46825047" w14:textId="7069DCE2" w:rsidR="00CC3693" w:rsidRDefault="0019503F">
      <w:pPr>
        <w:pStyle w:val="ListParagraph"/>
        <w:numPr>
          <w:ilvl w:val="0"/>
          <w:numId w:val="80"/>
        </w:numPr>
        <w:spacing w:line="360" w:lineRule="auto"/>
        <w:jc w:val="both"/>
      </w:pPr>
      <w:r>
        <w:t xml:space="preserve">When </w:t>
      </w:r>
      <w:r w:rsidR="00267148">
        <w:t>a resource</w:t>
      </w:r>
      <w:r>
        <w:t xml:space="preserve"> clicks Print/ Export button</w:t>
      </w:r>
      <w:r w:rsidR="008C78B7">
        <w:t>, a pop-up shall appear for the user to select between Print or Export radio button.</w:t>
      </w:r>
    </w:p>
    <w:p w14:paraId="10690384" w14:textId="6BF4EB78" w:rsidR="008C78B7" w:rsidRDefault="008C78B7">
      <w:pPr>
        <w:pStyle w:val="ListParagraph"/>
        <w:numPr>
          <w:ilvl w:val="0"/>
          <w:numId w:val="80"/>
        </w:numPr>
        <w:spacing w:line="360" w:lineRule="auto"/>
        <w:jc w:val="both"/>
      </w:pPr>
      <w:r>
        <w:t xml:space="preserve">A </w:t>
      </w:r>
      <w:r w:rsidR="00267148">
        <w:t>resource</w:t>
      </w:r>
      <w:r>
        <w:t xml:space="preserve"> shall confirm their selection by clicking Confirm button in the pop-up. </w:t>
      </w:r>
    </w:p>
    <w:p w14:paraId="57586C5E" w14:textId="3BA6A08F" w:rsidR="00CD00E0" w:rsidRPr="00CC3693" w:rsidRDefault="00CD00E0">
      <w:pPr>
        <w:pStyle w:val="ListParagraph"/>
        <w:numPr>
          <w:ilvl w:val="0"/>
          <w:numId w:val="80"/>
        </w:numPr>
        <w:spacing w:line="360" w:lineRule="auto"/>
        <w:jc w:val="both"/>
      </w:pPr>
      <w:r>
        <w:t xml:space="preserve">If </w:t>
      </w:r>
      <w:r w:rsidR="00267148">
        <w:t>a resource</w:t>
      </w:r>
      <w:r>
        <w:t xml:space="preserve"> selects Export button, he/she shall be given an option to choose the format they would like to export to.</w:t>
      </w:r>
    </w:p>
    <w:p w14:paraId="4DFE992C" w14:textId="77777777" w:rsidR="003E279C" w:rsidRDefault="003E279C" w:rsidP="00606C79">
      <w:pPr>
        <w:spacing w:line="360" w:lineRule="auto"/>
        <w:jc w:val="both"/>
      </w:pPr>
    </w:p>
    <w:p w14:paraId="032EE57E" w14:textId="77777777" w:rsidR="0095659F" w:rsidRDefault="00F24BAB" w:rsidP="00606C79">
      <w:pPr>
        <w:spacing w:line="360" w:lineRule="auto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5.1.15 </w:t>
      </w:r>
      <w:r w:rsidR="0095659F" w:rsidRPr="00606C79">
        <w:rPr>
          <w:color w:val="2E74B5" w:themeColor="accent1" w:themeShade="BF"/>
        </w:rPr>
        <w:t>Report 2: Plan Report for Audit Committee (Prior + Plan + Future Years)</w:t>
      </w:r>
    </w:p>
    <w:p w14:paraId="6743B66A" w14:textId="77777777" w:rsidR="00DC54D1" w:rsidRDefault="00DC54D1" w:rsidP="00DC54D1">
      <w:pPr>
        <w:pStyle w:val="ListParagraph"/>
        <w:numPr>
          <w:ilvl w:val="0"/>
          <w:numId w:val="57"/>
        </w:numPr>
        <w:spacing w:line="360" w:lineRule="auto"/>
        <w:jc w:val="both"/>
      </w:pPr>
      <w:r>
        <w:t>Access to this report is as per permissions granted.</w:t>
      </w:r>
    </w:p>
    <w:p w14:paraId="00DE76D0" w14:textId="77777777" w:rsidR="00DC54D1" w:rsidRDefault="00DC54D1" w:rsidP="00DC54D1">
      <w:pPr>
        <w:pStyle w:val="ListParagraph"/>
        <w:numPr>
          <w:ilvl w:val="0"/>
          <w:numId w:val="57"/>
        </w:numPr>
        <w:spacing w:line="360" w:lineRule="auto"/>
        <w:jc w:val="both"/>
      </w:pPr>
      <w:r>
        <w:t>Company logo shall be displayed on the left side, in the top of the page.</w:t>
      </w:r>
    </w:p>
    <w:p w14:paraId="49A126C4" w14:textId="77777777" w:rsidR="00DC54D1" w:rsidRDefault="00DC54D1" w:rsidP="00DC54D1">
      <w:pPr>
        <w:pStyle w:val="ListParagraph"/>
        <w:numPr>
          <w:ilvl w:val="0"/>
          <w:numId w:val="57"/>
        </w:numPr>
        <w:spacing w:line="360" w:lineRule="auto"/>
        <w:jc w:val="both"/>
      </w:pPr>
      <w:r>
        <w:t xml:space="preserve">Report name i.e., </w:t>
      </w:r>
      <w:r w:rsidR="00504B0E" w:rsidRPr="00606C79">
        <w:t>Plan Report for Audit Committee (Prior + Plan + Future Years)</w:t>
      </w:r>
      <w:r>
        <w:rPr>
          <w:color w:val="2E74B5" w:themeColor="accent1" w:themeShade="BF"/>
        </w:rPr>
        <w:t xml:space="preserve"> </w:t>
      </w:r>
      <w:r>
        <w:t>shall appear on the top of the report, in the center.</w:t>
      </w:r>
    </w:p>
    <w:p w14:paraId="4106FEC7" w14:textId="77777777" w:rsidR="00E62CF5" w:rsidRDefault="00F603AD" w:rsidP="00606C79">
      <w:pPr>
        <w:spacing w:line="360" w:lineRule="auto"/>
        <w:jc w:val="both"/>
        <w:rPr>
          <w:b/>
          <w:i/>
        </w:rPr>
      </w:pPr>
      <w:r w:rsidRPr="00606C79">
        <w:rPr>
          <w:b/>
          <w:i/>
        </w:rPr>
        <w:t>Requirement 1: Plan Year</w:t>
      </w:r>
    </w:p>
    <w:p w14:paraId="487F3192" w14:textId="77777777" w:rsidR="00012B17" w:rsidRPr="003953CD" w:rsidRDefault="00012B17" w:rsidP="00012B17">
      <w:pPr>
        <w:pStyle w:val="ListParagraph"/>
        <w:numPr>
          <w:ilvl w:val="0"/>
          <w:numId w:val="78"/>
        </w:numPr>
        <w:spacing w:line="360" w:lineRule="auto"/>
        <w:jc w:val="both"/>
        <w:rPr>
          <w:b/>
          <w:i/>
        </w:rPr>
      </w:pPr>
      <w:r>
        <w:t>Plan Year shall be displayed on the top of the report, in the center.</w:t>
      </w:r>
    </w:p>
    <w:p w14:paraId="2A6A8037" w14:textId="77777777" w:rsidR="00F603AD" w:rsidRDefault="00135EE2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Note: As of date</w:t>
      </w:r>
    </w:p>
    <w:p w14:paraId="7DE2888C" w14:textId="77777777" w:rsidR="00135EE2" w:rsidRDefault="00135EE2" w:rsidP="00606C79">
      <w:pPr>
        <w:spacing w:line="360" w:lineRule="auto"/>
        <w:jc w:val="both"/>
        <w:rPr>
          <w:b/>
          <w:i/>
        </w:rPr>
      </w:pPr>
      <w:r w:rsidRPr="00002C33">
        <w:rPr>
          <w:b/>
          <w:i/>
          <w:highlight w:val="cyan"/>
        </w:rPr>
        <w:t>Nice to have feature</w:t>
      </w:r>
    </w:p>
    <w:p w14:paraId="76CA6972" w14:textId="77777777" w:rsidR="005522E4" w:rsidRDefault="005522E4" w:rsidP="005522E4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2: Risk Rating</w:t>
      </w:r>
    </w:p>
    <w:p w14:paraId="4796AC30" w14:textId="77777777" w:rsidR="005522E4" w:rsidRPr="003953CD" w:rsidRDefault="005522E4" w:rsidP="005522E4">
      <w:pPr>
        <w:pStyle w:val="ListParagraph"/>
        <w:numPr>
          <w:ilvl w:val="0"/>
          <w:numId w:val="78"/>
        </w:numPr>
        <w:spacing w:line="360" w:lineRule="auto"/>
        <w:jc w:val="both"/>
        <w:rPr>
          <w:b/>
          <w:i/>
        </w:rPr>
      </w:pPr>
      <w:r>
        <w:t xml:space="preserve">Risk </w:t>
      </w:r>
      <w:r w:rsidR="007844B1">
        <w:t>rating</w:t>
      </w:r>
      <w:r>
        <w:t xml:space="preserve"> of all projects shall be displayed.</w:t>
      </w:r>
    </w:p>
    <w:p w14:paraId="729BDED2" w14:textId="77777777" w:rsidR="005522E4" w:rsidRPr="003953CD" w:rsidRDefault="005522E4" w:rsidP="005522E4">
      <w:pPr>
        <w:pStyle w:val="ListParagraph"/>
        <w:numPr>
          <w:ilvl w:val="0"/>
          <w:numId w:val="78"/>
        </w:numPr>
        <w:spacing w:line="360" w:lineRule="auto"/>
        <w:jc w:val="both"/>
        <w:rPr>
          <w:b/>
          <w:i/>
        </w:rPr>
      </w:pPr>
      <w:r>
        <w:t>Risk Rating shall be sorted in High to Low order.</w:t>
      </w:r>
    </w:p>
    <w:p w14:paraId="3D24C5B2" w14:textId="77777777" w:rsidR="005522E4" w:rsidRDefault="005522E4" w:rsidP="005522E4">
      <w:pPr>
        <w:spacing w:line="360" w:lineRule="auto"/>
        <w:jc w:val="both"/>
        <w:rPr>
          <w:b/>
          <w:i/>
        </w:rPr>
      </w:pPr>
    </w:p>
    <w:p w14:paraId="2F81B0D9" w14:textId="77777777" w:rsidR="005522E4" w:rsidRDefault="005522E4" w:rsidP="005522E4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3: Project Type</w:t>
      </w:r>
    </w:p>
    <w:p w14:paraId="6E7B4658" w14:textId="77777777" w:rsidR="005522E4" w:rsidRDefault="005522E4" w:rsidP="005522E4">
      <w:pPr>
        <w:pStyle w:val="ListParagraph"/>
        <w:numPr>
          <w:ilvl w:val="0"/>
          <w:numId w:val="79"/>
        </w:numPr>
        <w:spacing w:line="360" w:lineRule="auto"/>
        <w:jc w:val="both"/>
      </w:pPr>
      <w:r>
        <w:t>Project Types shall be displayed.</w:t>
      </w:r>
    </w:p>
    <w:p w14:paraId="67991707" w14:textId="77777777" w:rsidR="005522E4" w:rsidRDefault="005522E4" w:rsidP="005522E4">
      <w:pPr>
        <w:spacing w:line="360" w:lineRule="auto"/>
        <w:jc w:val="both"/>
        <w:rPr>
          <w:b/>
          <w:i/>
        </w:rPr>
      </w:pPr>
    </w:p>
    <w:p w14:paraId="38CDD781" w14:textId="77777777" w:rsidR="005522E4" w:rsidRDefault="005522E4" w:rsidP="005522E4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4: Project Name</w:t>
      </w:r>
    </w:p>
    <w:p w14:paraId="652A8435" w14:textId="77777777" w:rsidR="005522E4" w:rsidRDefault="005522E4" w:rsidP="005522E4">
      <w:pPr>
        <w:pStyle w:val="ListParagraph"/>
        <w:numPr>
          <w:ilvl w:val="0"/>
          <w:numId w:val="79"/>
        </w:numPr>
        <w:spacing w:line="360" w:lineRule="auto"/>
        <w:jc w:val="both"/>
      </w:pPr>
      <w:r>
        <w:t>Project Names shall be displayed.</w:t>
      </w:r>
    </w:p>
    <w:p w14:paraId="741D088F" w14:textId="77777777" w:rsidR="005522E4" w:rsidRDefault="005522E4" w:rsidP="005522E4">
      <w:pPr>
        <w:spacing w:line="360" w:lineRule="auto"/>
        <w:jc w:val="both"/>
        <w:rPr>
          <w:b/>
          <w:i/>
        </w:rPr>
      </w:pPr>
    </w:p>
    <w:p w14:paraId="638AC11E" w14:textId="77777777" w:rsidR="005522E4" w:rsidRDefault="005522E4" w:rsidP="005522E4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5: Q1 Plan Hours</w:t>
      </w:r>
    </w:p>
    <w:p w14:paraId="6017DCF8" w14:textId="77777777" w:rsidR="005522E4" w:rsidRPr="003953CD" w:rsidRDefault="005522E4" w:rsidP="005522E4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>Plan hours for the first quarter of a project shall be displayed under the heading Q1 Plan Hours.</w:t>
      </w:r>
    </w:p>
    <w:p w14:paraId="4148D109" w14:textId="77777777" w:rsidR="005522E4" w:rsidRDefault="005522E4" w:rsidP="005522E4">
      <w:pPr>
        <w:spacing w:line="360" w:lineRule="auto"/>
        <w:jc w:val="both"/>
      </w:pPr>
    </w:p>
    <w:p w14:paraId="15661DFB" w14:textId="77777777" w:rsidR="005522E4" w:rsidRDefault="005522E4" w:rsidP="005522E4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6: Q2 Plan Hours</w:t>
      </w:r>
    </w:p>
    <w:p w14:paraId="54546124" w14:textId="77777777" w:rsidR="005522E4" w:rsidRPr="003953CD" w:rsidRDefault="005522E4" w:rsidP="005522E4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>Plan hours for the second quarter of a project shall be displayed under the heading Q2 Plan Hours.</w:t>
      </w:r>
    </w:p>
    <w:p w14:paraId="416A1823" w14:textId="77777777" w:rsidR="005522E4" w:rsidRDefault="005522E4" w:rsidP="005522E4">
      <w:pPr>
        <w:spacing w:line="360" w:lineRule="auto"/>
        <w:jc w:val="both"/>
        <w:rPr>
          <w:b/>
          <w:i/>
        </w:rPr>
      </w:pPr>
    </w:p>
    <w:p w14:paraId="2C225568" w14:textId="77777777" w:rsidR="005522E4" w:rsidRDefault="005522E4" w:rsidP="005522E4">
      <w:pPr>
        <w:spacing w:line="360" w:lineRule="auto"/>
        <w:jc w:val="both"/>
        <w:rPr>
          <w:b/>
          <w:i/>
        </w:rPr>
      </w:pPr>
      <w:r>
        <w:rPr>
          <w:b/>
          <w:i/>
        </w:rPr>
        <w:lastRenderedPageBreak/>
        <w:t>Requirement 7: Q3 Plan Hours</w:t>
      </w:r>
    </w:p>
    <w:p w14:paraId="13ECBABF" w14:textId="77777777" w:rsidR="005522E4" w:rsidRPr="003953CD" w:rsidRDefault="005522E4" w:rsidP="005522E4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>Plan hours for the third quarter of a project shall be displayed under the heading Q3 Plan Hours.</w:t>
      </w:r>
    </w:p>
    <w:p w14:paraId="188ABF08" w14:textId="77777777" w:rsidR="005522E4" w:rsidRDefault="005522E4" w:rsidP="005522E4">
      <w:pPr>
        <w:spacing w:line="360" w:lineRule="auto"/>
        <w:jc w:val="both"/>
        <w:rPr>
          <w:b/>
          <w:i/>
        </w:rPr>
      </w:pPr>
    </w:p>
    <w:p w14:paraId="3C4BB8C9" w14:textId="77777777" w:rsidR="005522E4" w:rsidRDefault="005522E4" w:rsidP="005522E4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8: Q4 Plan Hours</w:t>
      </w:r>
    </w:p>
    <w:p w14:paraId="27E88779" w14:textId="77777777" w:rsidR="005522E4" w:rsidRPr="003953CD" w:rsidRDefault="005522E4" w:rsidP="005522E4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>Plan hours for the fourth quarter of a project shall be displayed under the heading Q4 Plan Hours.</w:t>
      </w:r>
    </w:p>
    <w:p w14:paraId="38C002E8" w14:textId="77777777" w:rsidR="005522E4" w:rsidRDefault="005522E4" w:rsidP="00606C79">
      <w:pPr>
        <w:spacing w:line="360" w:lineRule="auto"/>
        <w:jc w:val="both"/>
        <w:rPr>
          <w:b/>
          <w:i/>
        </w:rPr>
      </w:pPr>
    </w:p>
    <w:p w14:paraId="3DCC7A74" w14:textId="77777777" w:rsidR="005522E4" w:rsidRDefault="005522E4" w:rsidP="005522E4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9: Plan Year Total Hours</w:t>
      </w:r>
    </w:p>
    <w:p w14:paraId="67134EBC" w14:textId="77777777" w:rsidR="005522E4" w:rsidRPr="00606C79" w:rsidRDefault="005522E4" w:rsidP="005522E4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 xml:space="preserve">Total Plan Hours for the entire Plan Year of a project shall be displayed under the heading Plan Year Total Hours. </w:t>
      </w:r>
    </w:p>
    <w:p w14:paraId="10A666F6" w14:textId="77777777" w:rsidR="00DE2BF4" w:rsidRDefault="00DE2BF4" w:rsidP="00606C79">
      <w:pPr>
        <w:spacing w:line="360" w:lineRule="auto"/>
        <w:jc w:val="both"/>
        <w:rPr>
          <w:b/>
          <w:i/>
        </w:rPr>
      </w:pPr>
    </w:p>
    <w:p w14:paraId="185D3DFE" w14:textId="77777777" w:rsidR="00DE2BF4" w:rsidRDefault="00DE2BF4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10: Prior Year Total Hours</w:t>
      </w:r>
    </w:p>
    <w:p w14:paraId="5777876B" w14:textId="77777777" w:rsidR="00DE2BF4" w:rsidRPr="00606C79" w:rsidRDefault="00DE2BF4" w:rsidP="00DE2BF4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>Tota</w:t>
      </w:r>
      <w:r w:rsidR="00CF5AB7">
        <w:t>l Plan Hours for the entire Prior</w:t>
      </w:r>
      <w:r>
        <w:t xml:space="preserve"> Year of a project shall be displayed under the heading</w:t>
      </w:r>
      <w:r w:rsidR="00CF5AB7">
        <w:t xml:space="preserve"> Prior</w:t>
      </w:r>
      <w:r>
        <w:t xml:space="preserve"> Year Total Hours. </w:t>
      </w:r>
    </w:p>
    <w:p w14:paraId="28E8582F" w14:textId="77777777" w:rsidR="00CF5AB7" w:rsidRDefault="00CF5AB7" w:rsidP="00606C79">
      <w:pPr>
        <w:spacing w:line="360" w:lineRule="auto"/>
        <w:jc w:val="both"/>
        <w:rPr>
          <w:b/>
          <w:i/>
        </w:rPr>
      </w:pPr>
    </w:p>
    <w:p w14:paraId="25AF5EB9" w14:textId="77777777" w:rsidR="00CF5AB7" w:rsidRDefault="00CF5AB7" w:rsidP="00CF5AB7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11: Next Year 1 Total Hours</w:t>
      </w:r>
    </w:p>
    <w:p w14:paraId="6E6AB23A" w14:textId="77777777" w:rsidR="00CF5AB7" w:rsidRPr="00606C79" w:rsidRDefault="00CF5AB7" w:rsidP="00CF5AB7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 xml:space="preserve">Total Plan Hours for the entire next one year of a project shall be displayed under the heading Next Year 1 Total Hours. </w:t>
      </w:r>
    </w:p>
    <w:p w14:paraId="14AAE02E" w14:textId="77777777" w:rsidR="00A92EE7" w:rsidRDefault="00A92EE7" w:rsidP="00A92EE7">
      <w:pPr>
        <w:spacing w:line="360" w:lineRule="auto"/>
        <w:jc w:val="both"/>
        <w:rPr>
          <w:b/>
          <w:i/>
        </w:rPr>
      </w:pPr>
    </w:p>
    <w:p w14:paraId="6474D487" w14:textId="77777777" w:rsidR="00A92EE7" w:rsidRDefault="00A03985" w:rsidP="00A92EE7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12: Next Year 2</w:t>
      </w:r>
      <w:r w:rsidR="00A92EE7">
        <w:rPr>
          <w:b/>
          <w:i/>
        </w:rPr>
        <w:t xml:space="preserve"> Total Hours</w:t>
      </w:r>
    </w:p>
    <w:p w14:paraId="53BF875A" w14:textId="77777777" w:rsidR="00A92EE7" w:rsidRPr="003953CD" w:rsidRDefault="00A92EE7" w:rsidP="00A92EE7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 xml:space="preserve">Total Plan Hours for the entire next two years of a project shall be displayed under the heading Next Year 2 Total Hours. </w:t>
      </w:r>
    </w:p>
    <w:p w14:paraId="2598015E" w14:textId="77777777" w:rsidR="00AD0D59" w:rsidRDefault="00AD0D59" w:rsidP="00606C79">
      <w:pPr>
        <w:spacing w:line="360" w:lineRule="auto"/>
        <w:jc w:val="both"/>
        <w:rPr>
          <w:b/>
          <w:i/>
        </w:rPr>
      </w:pPr>
    </w:p>
    <w:p w14:paraId="34CEE0C1" w14:textId="77777777" w:rsidR="00AD0D59" w:rsidRDefault="00AD0D59" w:rsidP="00AD0D59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13:  Total Plan Hours</w:t>
      </w:r>
    </w:p>
    <w:p w14:paraId="547ED4A9" w14:textId="77777777" w:rsidR="00AD0D59" w:rsidRPr="003953CD" w:rsidRDefault="00AD0D59" w:rsidP="00AD0D59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 xml:space="preserve">Total Plan Hours for each Quarter, Plan Year total hours, Prior Year Total Hours, Next Year 1 Total Hours and Next Year 2 Total Hours of all Projects shall be displayed at the bottom of the Report. </w:t>
      </w:r>
    </w:p>
    <w:p w14:paraId="43809800" w14:textId="77777777" w:rsidR="00AD0D59" w:rsidRDefault="00AD0D59" w:rsidP="00AD0D59">
      <w:pPr>
        <w:spacing w:line="360" w:lineRule="auto"/>
        <w:jc w:val="both"/>
        <w:rPr>
          <w:b/>
          <w:i/>
        </w:rPr>
      </w:pPr>
    </w:p>
    <w:p w14:paraId="653997F4" w14:textId="77777777" w:rsidR="00AD0D59" w:rsidRDefault="00AD0D59" w:rsidP="00AD0D59">
      <w:pPr>
        <w:spacing w:line="360" w:lineRule="auto"/>
        <w:jc w:val="both"/>
        <w:rPr>
          <w:b/>
          <w:i/>
        </w:rPr>
      </w:pPr>
      <w:r>
        <w:rPr>
          <w:b/>
          <w:i/>
        </w:rPr>
        <w:lastRenderedPageBreak/>
        <w:t>Requirement 14:  Total Available Hours</w:t>
      </w:r>
    </w:p>
    <w:p w14:paraId="4D0F1CC1" w14:textId="77777777" w:rsidR="00AD0D59" w:rsidRPr="00AD0D59" w:rsidRDefault="00AD0D59" w:rsidP="007745D2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>Total Available Hours for each Quarter, Plan Year total hours, Prior Year Total Hours, Next Year 1 Total Hours and Next Year 2 Total Hours of all Projects shall be displayed at the bottom of the Report.</w:t>
      </w:r>
    </w:p>
    <w:p w14:paraId="61A65F9C" w14:textId="77777777" w:rsidR="00AD0D59" w:rsidRDefault="00AD0D59" w:rsidP="00AD0D59">
      <w:pPr>
        <w:spacing w:line="360" w:lineRule="auto"/>
        <w:jc w:val="both"/>
        <w:rPr>
          <w:b/>
          <w:i/>
        </w:rPr>
      </w:pPr>
    </w:p>
    <w:p w14:paraId="3871DD3C" w14:textId="77777777" w:rsidR="00AD0D59" w:rsidRDefault="00AD0D59" w:rsidP="00AD0D59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15:  Total Consultant Hours</w:t>
      </w:r>
    </w:p>
    <w:p w14:paraId="3643ED75" w14:textId="77777777" w:rsidR="00AD0D59" w:rsidRPr="00606C79" w:rsidRDefault="00AD0D59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 xml:space="preserve">Total Consultant Hours for each Quarter, </w:t>
      </w:r>
      <w:r w:rsidR="003C4FEC">
        <w:t>Plan Year total hours, Prior Year Total Hours, Next Year 1 Total Hours and Next Year 2 Total Hours of all Projects shall be displayed at the bottom of the Report.</w:t>
      </w:r>
    </w:p>
    <w:p w14:paraId="4E19992C" w14:textId="77777777" w:rsidR="001C6069" w:rsidRPr="00606C79" w:rsidRDefault="001C6069" w:rsidP="00606C79">
      <w:pPr>
        <w:spacing w:line="360" w:lineRule="auto"/>
        <w:jc w:val="both"/>
        <w:rPr>
          <w:b/>
          <w:i/>
        </w:rPr>
      </w:pPr>
    </w:p>
    <w:p w14:paraId="526547B7" w14:textId="77777777" w:rsidR="00FF70AF" w:rsidRDefault="00FF70AF" w:rsidP="00FF70AF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16</w:t>
      </w:r>
      <w:r w:rsidRPr="00606C79">
        <w:rPr>
          <w:b/>
          <w:i/>
        </w:rPr>
        <w:t>:  Text Field</w:t>
      </w:r>
    </w:p>
    <w:p w14:paraId="2CDE4265" w14:textId="08F601D5" w:rsidR="00FF70AF" w:rsidRPr="003953CD" w:rsidRDefault="00FF70AF" w:rsidP="00FF70AF">
      <w:pPr>
        <w:pStyle w:val="ListParagraph"/>
        <w:numPr>
          <w:ilvl w:val="0"/>
          <w:numId w:val="80"/>
        </w:numPr>
        <w:spacing w:line="360" w:lineRule="auto"/>
        <w:jc w:val="both"/>
        <w:rPr>
          <w:b/>
          <w:i/>
        </w:rPr>
      </w:pPr>
      <w:r>
        <w:t xml:space="preserve">A free form text field with maximum 150 characters shall be provided </w:t>
      </w:r>
      <w:r w:rsidR="001042CF">
        <w:t xml:space="preserve">for the </w:t>
      </w:r>
      <w:r w:rsidR="00267148">
        <w:t xml:space="preserve">resource </w:t>
      </w:r>
      <w:r w:rsidR="001042CF">
        <w:t xml:space="preserve">to input their comments </w:t>
      </w:r>
      <w:r>
        <w:t>at the bottom of the page.</w:t>
      </w:r>
    </w:p>
    <w:p w14:paraId="77408F65" w14:textId="77777777" w:rsidR="00FF70AF" w:rsidRDefault="00FF70AF" w:rsidP="00FF70AF">
      <w:pPr>
        <w:spacing w:line="360" w:lineRule="auto"/>
        <w:jc w:val="both"/>
        <w:rPr>
          <w:b/>
          <w:i/>
        </w:rPr>
      </w:pPr>
    </w:p>
    <w:p w14:paraId="0CB5C823" w14:textId="77777777" w:rsidR="00FF70AF" w:rsidRDefault="00FF70AF" w:rsidP="00FF70AF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17: Print/Export</w:t>
      </w:r>
    </w:p>
    <w:p w14:paraId="6DC8C782" w14:textId="0D255787" w:rsidR="00FF70AF" w:rsidRDefault="00FF70AF" w:rsidP="00FF70AF">
      <w:pPr>
        <w:pStyle w:val="ListParagraph"/>
        <w:numPr>
          <w:ilvl w:val="0"/>
          <w:numId w:val="80"/>
        </w:numPr>
        <w:spacing w:line="360" w:lineRule="auto"/>
        <w:jc w:val="both"/>
      </w:pPr>
      <w:r>
        <w:t xml:space="preserve">When </w:t>
      </w:r>
      <w:r w:rsidR="00267148">
        <w:t>a resource</w:t>
      </w:r>
      <w:r>
        <w:t xml:space="preserve"> clicks Print/ Export button, a p</w:t>
      </w:r>
      <w:r w:rsidR="00267148">
        <w:t xml:space="preserve">op-up shall appear for a resource </w:t>
      </w:r>
      <w:r>
        <w:t>to select between Print or Export radio button.</w:t>
      </w:r>
    </w:p>
    <w:p w14:paraId="12EF5546" w14:textId="08078B0F" w:rsidR="00FF70AF" w:rsidRDefault="003847E8" w:rsidP="00FF70AF">
      <w:pPr>
        <w:pStyle w:val="ListParagraph"/>
        <w:numPr>
          <w:ilvl w:val="0"/>
          <w:numId w:val="80"/>
        </w:numPr>
        <w:spacing w:line="360" w:lineRule="auto"/>
        <w:jc w:val="both"/>
      </w:pPr>
      <w:r>
        <w:t xml:space="preserve">A </w:t>
      </w:r>
      <w:r w:rsidR="00FF70AF">
        <w:t>r</w:t>
      </w:r>
      <w:r>
        <w:t>esource</w:t>
      </w:r>
      <w:r w:rsidR="00FF70AF">
        <w:t xml:space="preserve"> shall confirm their selection by clicking Confirm button in the pop-up. </w:t>
      </w:r>
    </w:p>
    <w:p w14:paraId="3F745EAC" w14:textId="26E67A24" w:rsidR="00803671" w:rsidRPr="00CC3693" w:rsidRDefault="003847E8" w:rsidP="00803671">
      <w:pPr>
        <w:pStyle w:val="ListParagraph"/>
        <w:numPr>
          <w:ilvl w:val="0"/>
          <w:numId w:val="80"/>
        </w:numPr>
        <w:spacing w:line="360" w:lineRule="auto"/>
        <w:jc w:val="both"/>
      </w:pPr>
      <w:r>
        <w:t xml:space="preserve">If a </w:t>
      </w:r>
      <w:r w:rsidR="00803671">
        <w:t>r</w:t>
      </w:r>
      <w:r>
        <w:t>esource</w:t>
      </w:r>
      <w:r w:rsidR="00803671">
        <w:t xml:space="preserve"> selects Export button, he/she shall be given an option to choose the format they would like to export to.</w:t>
      </w:r>
    </w:p>
    <w:p w14:paraId="1D7ED15C" w14:textId="77777777" w:rsidR="00DE2BF4" w:rsidRDefault="00DE2BF4" w:rsidP="00295B20">
      <w:pPr>
        <w:spacing w:line="360" w:lineRule="auto"/>
        <w:jc w:val="both"/>
        <w:rPr>
          <w:b/>
          <w:i/>
        </w:rPr>
      </w:pPr>
    </w:p>
    <w:p w14:paraId="2D1A4408" w14:textId="77777777" w:rsidR="00295B20" w:rsidRPr="00197B57" w:rsidRDefault="00F24BAB" w:rsidP="00295B20">
      <w:pPr>
        <w:spacing w:line="360" w:lineRule="auto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5.1.16 </w:t>
      </w:r>
      <w:r w:rsidR="00295B20" w:rsidRPr="00197B57">
        <w:rPr>
          <w:color w:val="2E74B5" w:themeColor="accent1" w:themeShade="BF"/>
        </w:rPr>
        <w:t>Report 3: Project Status</w:t>
      </w:r>
    </w:p>
    <w:p w14:paraId="2FF4728A" w14:textId="77777777" w:rsidR="00295B20" w:rsidRDefault="00295B20" w:rsidP="00295B20">
      <w:pPr>
        <w:pStyle w:val="ListParagraph"/>
        <w:numPr>
          <w:ilvl w:val="0"/>
          <w:numId w:val="57"/>
        </w:numPr>
        <w:spacing w:line="360" w:lineRule="auto"/>
        <w:jc w:val="both"/>
      </w:pPr>
      <w:r>
        <w:t>Access to this report is as per permissions granted.</w:t>
      </w:r>
    </w:p>
    <w:p w14:paraId="6E1EC76D" w14:textId="77777777" w:rsidR="00295B20" w:rsidRDefault="00295B20" w:rsidP="00295B20">
      <w:pPr>
        <w:pStyle w:val="ListParagraph"/>
        <w:numPr>
          <w:ilvl w:val="0"/>
          <w:numId w:val="57"/>
        </w:numPr>
        <w:spacing w:line="360" w:lineRule="auto"/>
        <w:jc w:val="both"/>
      </w:pPr>
      <w:r>
        <w:t>Company logo shall be displayed on the left side, in the top of the page.</w:t>
      </w:r>
    </w:p>
    <w:p w14:paraId="55FA0113" w14:textId="77777777" w:rsidR="00295B20" w:rsidRDefault="00295B20" w:rsidP="00295B20">
      <w:pPr>
        <w:pStyle w:val="ListParagraph"/>
        <w:numPr>
          <w:ilvl w:val="0"/>
          <w:numId w:val="57"/>
        </w:numPr>
        <w:spacing w:line="360" w:lineRule="auto"/>
        <w:jc w:val="both"/>
      </w:pPr>
      <w:r>
        <w:t>Report name i.e., Project Status</w:t>
      </w:r>
      <w:r>
        <w:rPr>
          <w:color w:val="2E74B5" w:themeColor="accent1" w:themeShade="BF"/>
        </w:rPr>
        <w:t xml:space="preserve"> </w:t>
      </w:r>
      <w:r>
        <w:t>shall appear on the top of the report, in the center.</w:t>
      </w:r>
    </w:p>
    <w:p w14:paraId="3E0A668A" w14:textId="77777777" w:rsidR="00295B20" w:rsidRDefault="00295B20" w:rsidP="00295B20">
      <w:pPr>
        <w:pStyle w:val="ListParagraph"/>
        <w:numPr>
          <w:ilvl w:val="0"/>
          <w:numId w:val="57"/>
        </w:numPr>
        <w:spacing w:line="360" w:lineRule="auto"/>
        <w:jc w:val="both"/>
      </w:pPr>
      <w:r>
        <w:t xml:space="preserve">This report appears as a screen allowing input only into the Comments section. </w:t>
      </w:r>
    </w:p>
    <w:p w14:paraId="09CA31BC" w14:textId="77777777" w:rsidR="00295B20" w:rsidRDefault="00295B20" w:rsidP="00295B20">
      <w:pPr>
        <w:spacing w:line="360" w:lineRule="auto"/>
        <w:jc w:val="both"/>
        <w:rPr>
          <w:b/>
          <w:i/>
        </w:rPr>
      </w:pPr>
    </w:p>
    <w:p w14:paraId="0B889016" w14:textId="77777777" w:rsidR="00295B20" w:rsidRDefault="00295B20" w:rsidP="00295B20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1: Project Type</w:t>
      </w:r>
    </w:p>
    <w:p w14:paraId="2C7E5EBC" w14:textId="77777777" w:rsidR="00295B20" w:rsidRDefault="00295B20" w:rsidP="00295B20">
      <w:pPr>
        <w:pStyle w:val="ListParagraph"/>
        <w:numPr>
          <w:ilvl w:val="0"/>
          <w:numId w:val="79"/>
        </w:numPr>
        <w:spacing w:line="360" w:lineRule="auto"/>
        <w:jc w:val="both"/>
      </w:pPr>
      <w:r>
        <w:t>Project Types shall be displayed.</w:t>
      </w:r>
    </w:p>
    <w:p w14:paraId="172472DB" w14:textId="77777777" w:rsidR="00295B20" w:rsidRDefault="00295B20" w:rsidP="00295B20">
      <w:pPr>
        <w:spacing w:line="360" w:lineRule="auto"/>
        <w:jc w:val="both"/>
        <w:rPr>
          <w:b/>
          <w:i/>
        </w:rPr>
      </w:pPr>
    </w:p>
    <w:p w14:paraId="1703BEED" w14:textId="77777777" w:rsidR="00295B20" w:rsidRDefault="00295B20" w:rsidP="00295B20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2: Project Name</w:t>
      </w:r>
    </w:p>
    <w:p w14:paraId="3EB0BED8" w14:textId="77777777" w:rsidR="00295B20" w:rsidRDefault="00295B20" w:rsidP="00295B20">
      <w:pPr>
        <w:pStyle w:val="ListParagraph"/>
        <w:numPr>
          <w:ilvl w:val="0"/>
          <w:numId w:val="79"/>
        </w:numPr>
        <w:spacing w:line="360" w:lineRule="auto"/>
        <w:jc w:val="both"/>
      </w:pPr>
      <w:r>
        <w:t>Project Names shall be displayed.</w:t>
      </w:r>
    </w:p>
    <w:p w14:paraId="131E78C8" w14:textId="77777777" w:rsidR="00295B20" w:rsidRDefault="00295B20" w:rsidP="00295B20">
      <w:pPr>
        <w:spacing w:line="360" w:lineRule="auto"/>
        <w:jc w:val="both"/>
        <w:rPr>
          <w:b/>
          <w:i/>
        </w:rPr>
      </w:pPr>
    </w:p>
    <w:p w14:paraId="76BFD1FA" w14:textId="77777777" w:rsidR="00295B20" w:rsidRDefault="00295B20" w:rsidP="00295B20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3: Risk Rating</w:t>
      </w:r>
    </w:p>
    <w:p w14:paraId="5F722861" w14:textId="77777777" w:rsidR="00295B20" w:rsidRPr="003953CD" w:rsidRDefault="00295B20" w:rsidP="00295B20">
      <w:pPr>
        <w:pStyle w:val="ListParagraph"/>
        <w:numPr>
          <w:ilvl w:val="0"/>
          <w:numId w:val="78"/>
        </w:numPr>
        <w:spacing w:line="360" w:lineRule="auto"/>
        <w:jc w:val="both"/>
        <w:rPr>
          <w:b/>
          <w:i/>
        </w:rPr>
      </w:pPr>
      <w:r>
        <w:t xml:space="preserve">Risk </w:t>
      </w:r>
      <w:r w:rsidR="007844B1">
        <w:t>rating</w:t>
      </w:r>
      <w:r>
        <w:t xml:space="preserve"> of all projects shall be displayed.</w:t>
      </w:r>
    </w:p>
    <w:p w14:paraId="7F15EC96" w14:textId="77777777" w:rsidR="00295B20" w:rsidRDefault="00295B20" w:rsidP="00295B20">
      <w:pPr>
        <w:spacing w:line="360" w:lineRule="auto"/>
        <w:jc w:val="both"/>
        <w:rPr>
          <w:b/>
          <w:i/>
        </w:rPr>
      </w:pPr>
    </w:p>
    <w:p w14:paraId="0C58559E" w14:textId="77777777" w:rsidR="00295B20" w:rsidRDefault="00295B20" w:rsidP="00295B20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4: Plan Hours</w:t>
      </w:r>
    </w:p>
    <w:p w14:paraId="1BB0CFAB" w14:textId="77777777" w:rsidR="00295B20" w:rsidRPr="00197B57" w:rsidRDefault="00295B20" w:rsidP="00295B20">
      <w:pPr>
        <w:pStyle w:val="ListParagraph"/>
        <w:numPr>
          <w:ilvl w:val="0"/>
          <w:numId w:val="78"/>
        </w:numPr>
        <w:spacing w:line="360" w:lineRule="auto"/>
        <w:jc w:val="both"/>
        <w:rPr>
          <w:b/>
          <w:i/>
        </w:rPr>
      </w:pPr>
      <w:r>
        <w:t>Plan Hours of each project shall be displayed.</w:t>
      </w:r>
    </w:p>
    <w:p w14:paraId="60973D39" w14:textId="77777777" w:rsidR="00295B20" w:rsidRDefault="00295B20" w:rsidP="00295B20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5: Q1</w:t>
      </w:r>
    </w:p>
    <w:p w14:paraId="7FD58C7A" w14:textId="77777777" w:rsidR="00295B20" w:rsidRPr="00197B57" w:rsidRDefault="00295B20" w:rsidP="00295B20">
      <w:pPr>
        <w:pStyle w:val="ListParagraph"/>
        <w:numPr>
          <w:ilvl w:val="0"/>
          <w:numId w:val="78"/>
        </w:numPr>
        <w:spacing w:line="360" w:lineRule="auto"/>
        <w:jc w:val="both"/>
        <w:rPr>
          <w:b/>
          <w:i/>
        </w:rPr>
      </w:pPr>
      <w:r>
        <w:t>A bubble shall appear under Q1, next each project.</w:t>
      </w:r>
    </w:p>
    <w:p w14:paraId="7DE98022" w14:textId="44652B73" w:rsidR="00295B20" w:rsidRPr="00197B57" w:rsidRDefault="00267148" w:rsidP="00295B20">
      <w:pPr>
        <w:pStyle w:val="ListParagraph"/>
        <w:numPr>
          <w:ilvl w:val="0"/>
          <w:numId w:val="78"/>
        </w:numPr>
        <w:spacing w:line="360" w:lineRule="auto"/>
        <w:jc w:val="both"/>
        <w:rPr>
          <w:b/>
          <w:i/>
        </w:rPr>
      </w:pPr>
      <w:r>
        <w:t>When a resource</w:t>
      </w:r>
      <w:r w:rsidR="00295B20">
        <w:t xml:space="preserve"> clicks the bubble, its color shall change. </w:t>
      </w:r>
    </w:p>
    <w:p w14:paraId="46E8BD73" w14:textId="77777777" w:rsidR="00295B20" w:rsidRPr="00197B57" w:rsidRDefault="00295B20" w:rsidP="00295B20">
      <w:pPr>
        <w:pStyle w:val="ListParagraph"/>
        <w:numPr>
          <w:ilvl w:val="0"/>
          <w:numId w:val="78"/>
        </w:numPr>
        <w:spacing w:line="360" w:lineRule="auto"/>
        <w:jc w:val="both"/>
        <w:rPr>
          <w:b/>
          <w:i/>
        </w:rPr>
      </w:pPr>
      <w:r>
        <w:t>There shall be Black, Grey, White and Yellow colors, each signifying their own meaning.</w:t>
      </w:r>
    </w:p>
    <w:p w14:paraId="46DD9DFD" w14:textId="77777777" w:rsidR="00295B20" w:rsidRDefault="00295B20" w:rsidP="00295B20">
      <w:pPr>
        <w:spacing w:line="360" w:lineRule="auto"/>
        <w:jc w:val="both"/>
        <w:rPr>
          <w:b/>
          <w:i/>
        </w:rPr>
      </w:pPr>
    </w:p>
    <w:p w14:paraId="36E45F6B" w14:textId="77777777" w:rsidR="00295B20" w:rsidRDefault="00295B20" w:rsidP="00295B20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6: Q2</w:t>
      </w:r>
    </w:p>
    <w:p w14:paraId="03D9DB8D" w14:textId="77777777" w:rsidR="00295B20" w:rsidRPr="003953CD" w:rsidRDefault="00295B20" w:rsidP="00295B20">
      <w:pPr>
        <w:pStyle w:val="ListParagraph"/>
        <w:numPr>
          <w:ilvl w:val="0"/>
          <w:numId w:val="78"/>
        </w:numPr>
        <w:spacing w:line="360" w:lineRule="auto"/>
        <w:jc w:val="both"/>
        <w:rPr>
          <w:b/>
          <w:i/>
        </w:rPr>
      </w:pPr>
      <w:r>
        <w:t>A bubble shall appear under Q2, next each project.</w:t>
      </w:r>
    </w:p>
    <w:p w14:paraId="71A49A03" w14:textId="515AE472" w:rsidR="00295B20" w:rsidRPr="003953CD" w:rsidRDefault="003847E8" w:rsidP="00295B20">
      <w:pPr>
        <w:pStyle w:val="ListParagraph"/>
        <w:numPr>
          <w:ilvl w:val="0"/>
          <w:numId w:val="78"/>
        </w:numPr>
        <w:spacing w:line="360" w:lineRule="auto"/>
        <w:jc w:val="both"/>
        <w:rPr>
          <w:b/>
          <w:i/>
        </w:rPr>
      </w:pPr>
      <w:r>
        <w:t>When a resource</w:t>
      </w:r>
      <w:r w:rsidR="00295B20">
        <w:t xml:space="preserve"> clicks the bubble, its color shall change. </w:t>
      </w:r>
    </w:p>
    <w:p w14:paraId="6AA669BB" w14:textId="77777777" w:rsidR="00295B20" w:rsidRPr="003953CD" w:rsidRDefault="00295B20" w:rsidP="00295B20">
      <w:pPr>
        <w:pStyle w:val="ListParagraph"/>
        <w:numPr>
          <w:ilvl w:val="0"/>
          <w:numId w:val="78"/>
        </w:numPr>
        <w:spacing w:line="360" w:lineRule="auto"/>
        <w:jc w:val="both"/>
        <w:rPr>
          <w:b/>
          <w:i/>
        </w:rPr>
      </w:pPr>
      <w:r>
        <w:t>There shall be Black, Grey, White and Yellow colors, each signifying their own meaning.</w:t>
      </w:r>
    </w:p>
    <w:p w14:paraId="6B6732BC" w14:textId="77777777" w:rsidR="00295B20" w:rsidRDefault="00295B20" w:rsidP="00295B20">
      <w:pPr>
        <w:spacing w:line="360" w:lineRule="auto"/>
        <w:jc w:val="both"/>
        <w:rPr>
          <w:b/>
          <w:i/>
        </w:rPr>
      </w:pPr>
    </w:p>
    <w:p w14:paraId="3A350C57" w14:textId="77777777" w:rsidR="00295B20" w:rsidRDefault="00295B20" w:rsidP="00295B20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7: Q3</w:t>
      </w:r>
    </w:p>
    <w:p w14:paraId="1965D790" w14:textId="77777777" w:rsidR="00295B20" w:rsidRPr="003953CD" w:rsidRDefault="00295B20" w:rsidP="00295B20">
      <w:pPr>
        <w:pStyle w:val="ListParagraph"/>
        <w:numPr>
          <w:ilvl w:val="0"/>
          <w:numId w:val="78"/>
        </w:numPr>
        <w:spacing w:line="360" w:lineRule="auto"/>
        <w:jc w:val="both"/>
        <w:rPr>
          <w:b/>
          <w:i/>
        </w:rPr>
      </w:pPr>
      <w:r>
        <w:t>A bubble shall appear under Q3, next each project.</w:t>
      </w:r>
    </w:p>
    <w:p w14:paraId="0BA775DB" w14:textId="14A96A61" w:rsidR="00295B20" w:rsidRPr="003953CD" w:rsidRDefault="00295B20" w:rsidP="00295B20">
      <w:pPr>
        <w:pStyle w:val="ListParagraph"/>
        <w:numPr>
          <w:ilvl w:val="0"/>
          <w:numId w:val="78"/>
        </w:numPr>
        <w:spacing w:line="360" w:lineRule="auto"/>
        <w:jc w:val="both"/>
        <w:rPr>
          <w:b/>
          <w:i/>
        </w:rPr>
      </w:pPr>
      <w:r>
        <w:t xml:space="preserve">When a </w:t>
      </w:r>
      <w:r w:rsidR="00267148">
        <w:t xml:space="preserve">resource </w:t>
      </w:r>
      <w:r>
        <w:t xml:space="preserve">clicks the bubble, its color shall change. </w:t>
      </w:r>
    </w:p>
    <w:p w14:paraId="69AEBFE8" w14:textId="77777777" w:rsidR="00295B20" w:rsidRPr="003953CD" w:rsidRDefault="00295B20" w:rsidP="00295B20">
      <w:pPr>
        <w:pStyle w:val="ListParagraph"/>
        <w:numPr>
          <w:ilvl w:val="0"/>
          <w:numId w:val="78"/>
        </w:numPr>
        <w:spacing w:line="360" w:lineRule="auto"/>
        <w:jc w:val="both"/>
        <w:rPr>
          <w:b/>
          <w:i/>
        </w:rPr>
      </w:pPr>
      <w:r>
        <w:t>There shall be Black, Grey, White and Yellow colors, each signifying their own meaning.</w:t>
      </w:r>
    </w:p>
    <w:p w14:paraId="15F902E9" w14:textId="77777777" w:rsidR="00295B20" w:rsidRDefault="00295B20" w:rsidP="00295B20">
      <w:pPr>
        <w:spacing w:line="360" w:lineRule="auto"/>
        <w:jc w:val="both"/>
        <w:rPr>
          <w:b/>
          <w:i/>
        </w:rPr>
      </w:pPr>
    </w:p>
    <w:p w14:paraId="663B000C" w14:textId="77777777" w:rsidR="00295B20" w:rsidRDefault="00295B20" w:rsidP="00295B20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8: Q4</w:t>
      </w:r>
    </w:p>
    <w:p w14:paraId="50EBE0DE" w14:textId="77777777" w:rsidR="00295B20" w:rsidRPr="003953CD" w:rsidRDefault="00295B20" w:rsidP="00295B20">
      <w:pPr>
        <w:pStyle w:val="ListParagraph"/>
        <w:numPr>
          <w:ilvl w:val="0"/>
          <w:numId w:val="78"/>
        </w:numPr>
        <w:spacing w:line="360" w:lineRule="auto"/>
        <w:jc w:val="both"/>
        <w:rPr>
          <w:b/>
          <w:i/>
        </w:rPr>
      </w:pPr>
      <w:r>
        <w:t>A bubble shall appear under Q4, next to each project.</w:t>
      </w:r>
    </w:p>
    <w:p w14:paraId="67909C25" w14:textId="77777777" w:rsidR="00295B20" w:rsidRPr="00197B57" w:rsidRDefault="00295B20" w:rsidP="00295B20">
      <w:pPr>
        <w:pStyle w:val="ListParagraph"/>
        <w:numPr>
          <w:ilvl w:val="0"/>
          <w:numId w:val="78"/>
        </w:numPr>
        <w:spacing w:line="360" w:lineRule="auto"/>
        <w:jc w:val="both"/>
        <w:rPr>
          <w:b/>
          <w:i/>
        </w:rPr>
      </w:pPr>
      <w:r>
        <w:t>There shall be Black, Grey, White and Yellow colored bubbles, each signifying their own meaning.</w:t>
      </w:r>
    </w:p>
    <w:p w14:paraId="348061FD" w14:textId="77777777" w:rsidR="00295B20" w:rsidRDefault="00295B20" w:rsidP="00295B20">
      <w:pPr>
        <w:spacing w:line="360" w:lineRule="auto"/>
        <w:jc w:val="both"/>
        <w:rPr>
          <w:b/>
          <w:i/>
        </w:rPr>
      </w:pPr>
    </w:p>
    <w:p w14:paraId="65A0BFEC" w14:textId="77777777" w:rsidR="00295B20" w:rsidRDefault="00295B20" w:rsidP="00295B20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9: Bubble Colors</w:t>
      </w:r>
    </w:p>
    <w:p w14:paraId="4F9E004A" w14:textId="77777777" w:rsidR="00295B20" w:rsidRPr="00197B57" w:rsidRDefault="00295B20" w:rsidP="00295B20">
      <w:pPr>
        <w:pStyle w:val="ListParagraph"/>
        <w:numPr>
          <w:ilvl w:val="0"/>
          <w:numId w:val="84"/>
        </w:numPr>
        <w:spacing w:line="360" w:lineRule="auto"/>
        <w:jc w:val="both"/>
        <w:rPr>
          <w:b/>
          <w:i/>
        </w:rPr>
      </w:pPr>
      <w:r>
        <w:t>Each bubble shall have a particular color based on different scenarios.</w:t>
      </w:r>
    </w:p>
    <w:p w14:paraId="76C47A36" w14:textId="77777777" w:rsidR="00295B20" w:rsidRPr="00197B57" w:rsidRDefault="00295B20" w:rsidP="00295B20">
      <w:pPr>
        <w:pStyle w:val="ListParagraph"/>
        <w:numPr>
          <w:ilvl w:val="0"/>
          <w:numId w:val="84"/>
        </w:numPr>
        <w:spacing w:line="360" w:lineRule="auto"/>
        <w:jc w:val="both"/>
        <w:rPr>
          <w:b/>
          <w:i/>
        </w:rPr>
      </w:pPr>
      <w:r>
        <w:t xml:space="preserve">When the bubble’s color is Black, it signifies that the project is complete which can be known from </w:t>
      </w:r>
      <w:r w:rsidR="00135EE2" w:rsidRPr="00606C79">
        <w:t>Input Actual Hours page</w:t>
      </w:r>
      <w:r>
        <w:t>, in a particular quarter. This shall be check marked by the Project Manager.</w:t>
      </w:r>
    </w:p>
    <w:p w14:paraId="4AB4A2ED" w14:textId="77777777" w:rsidR="00295B20" w:rsidRPr="00606C79" w:rsidRDefault="00295B20" w:rsidP="00295B20">
      <w:pPr>
        <w:pStyle w:val="ListParagraph"/>
        <w:numPr>
          <w:ilvl w:val="0"/>
          <w:numId w:val="84"/>
        </w:numPr>
        <w:spacing w:line="360" w:lineRule="auto"/>
        <w:jc w:val="both"/>
        <w:rPr>
          <w:b/>
          <w:i/>
        </w:rPr>
      </w:pPr>
      <w:r>
        <w:t xml:space="preserve">When the bubble’s color is Grey, it signifies that the project is in progress in a particular quarter. Actual time has been recorded but not check marked complete in </w:t>
      </w:r>
      <w:r w:rsidR="00135EE2" w:rsidRPr="0042068F">
        <w:t>Input Actual Hours page</w:t>
      </w:r>
      <w:r>
        <w:t>.</w:t>
      </w:r>
    </w:p>
    <w:p w14:paraId="39ACFA99" w14:textId="3730D08E" w:rsidR="6B7F0FA0" w:rsidRDefault="6B7F0FA0" w:rsidP="6B7F0FA0">
      <w:pPr>
        <w:pStyle w:val="ListParagraph"/>
        <w:numPr>
          <w:ilvl w:val="0"/>
          <w:numId w:val="84"/>
        </w:numPr>
        <w:spacing w:line="360" w:lineRule="auto"/>
        <w:jc w:val="both"/>
        <w:rPr>
          <w:b/>
          <w:bCs/>
          <w:i/>
          <w:iCs/>
        </w:rPr>
      </w:pPr>
      <w:r>
        <w:t xml:space="preserve">When the bubble’s color is White, it signifies that Project is scheduled in Administrator Scheduling Page, but not started. </w:t>
      </w:r>
      <w:r w:rsidRPr="6B7F0FA0">
        <w:rPr>
          <w:rFonts w:eastAsia="Calibri" w:cs="Calibri"/>
        </w:rPr>
        <w:t>(no Actual Hours recorded against the project)</w:t>
      </w:r>
    </w:p>
    <w:p w14:paraId="38BB3938" w14:textId="77777777" w:rsidR="00295B20" w:rsidRPr="008E459F" w:rsidRDefault="00295B20" w:rsidP="00295B20">
      <w:pPr>
        <w:pStyle w:val="ListParagraph"/>
        <w:numPr>
          <w:ilvl w:val="0"/>
          <w:numId w:val="84"/>
        </w:numPr>
        <w:spacing w:line="360" w:lineRule="auto"/>
        <w:jc w:val="both"/>
        <w:rPr>
          <w:b/>
          <w:i/>
        </w:rPr>
      </w:pPr>
      <w:r w:rsidRPr="00FA62F9">
        <w:t xml:space="preserve">When the bubble’s color is Yellow, it signifies that Project is planned in a particular quarter in Projects Set-up page. However, it is scheduled in a different quarter in Administrator Scheduling page. This colored bubble shall be displayed in the scheduled quarter. </w:t>
      </w:r>
      <w:r w:rsidR="009F2E29" w:rsidRPr="00606C79">
        <w:t xml:space="preserve"> </w:t>
      </w:r>
    </w:p>
    <w:p w14:paraId="35EAA9E6" w14:textId="77777777" w:rsidR="00295B20" w:rsidRDefault="00295B20" w:rsidP="00295B20">
      <w:pPr>
        <w:spacing w:line="360" w:lineRule="auto"/>
        <w:jc w:val="both"/>
        <w:rPr>
          <w:b/>
          <w:i/>
        </w:rPr>
      </w:pPr>
    </w:p>
    <w:p w14:paraId="4AA2A0AF" w14:textId="77777777" w:rsidR="00295B20" w:rsidRDefault="00295B20" w:rsidP="00295B20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10: Comments</w:t>
      </w:r>
    </w:p>
    <w:p w14:paraId="79C11E63" w14:textId="77777777" w:rsidR="00295B20" w:rsidRPr="00197B57" w:rsidRDefault="00295B20" w:rsidP="00295B20">
      <w:pPr>
        <w:pStyle w:val="ListParagraph"/>
        <w:numPr>
          <w:ilvl w:val="0"/>
          <w:numId w:val="85"/>
        </w:numPr>
        <w:spacing w:line="360" w:lineRule="auto"/>
        <w:jc w:val="both"/>
        <w:rPr>
          <w:b/>
          <w:i/>
        </w:rPr>
      </w:pPr>
      <w:r>
        <w:t>A free form text field, under the heading ‘Comments’, with maximum 120 characters shall appear for each project, to input comments.</w:t>
      </w:r>
    </w:p>
    <w:p w14:paraId="232574AD" w14:textId="77777777" w:rsidR="00295B20" w:rsidRPr="00197B57" w:rsidRDefault="00295B20" w:rsidP="00295B20">
      <w:pPr>
        <w:pStyle w:val="ListParagraph"/>
        <w:numPr>
          <w:ilvl w:val="0"/>
          <w:numId w:val="85"/>
        </w:numPr>
        <w:spacing w:line="360" w:lineRule="auto"/>
        <w:jc w:val="both"/>
        <w:rPr>
          <w:b/>
          <w:i/>
        </w:rPr>
      </w:pPr>
      <w:r>
        <w:t>If there are no comments input, Comments title shall not be displayed.</w:t>
      </w:r>
    </w:p>
    <w:p w14:paraId="5759C731" w14:textId="77777777" w:rsidR="00295B20" w:rsidRDefault="00295B20" w:rsidP="00295B20">
      <w:pPr>
        <w:spacing w:line="360" w:lineRule="auto"/>
        <w:jc w:val="both"/>
        <w:rPr>
          <w:b/>
          <w:i/>
        </w:rPr>
      </w:pPr>
    </w:p>
    <w:p w14:paraId="72F31F55" w14:textId="77777777" w:rsidR="00295B20" w:rsidRDefault="00295B20" w:rsidP="00295B20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11: Print/Export</w:t>
      </w:r>
    </w:p>
    <w:p w14:paraId="2DC855CE" w14:textId="118DF84A" w:rsidR="00295B20" w:rsidRDefault="003847E8" w:rsidP="00295B20">
      <w:pPr>
        <w:pStyle w:val="ListParagraph"/>
        <w:numPr>
          <w:ilvl w:val="0"/>
          <w:numId w:val="80"/>
        </w:numPr>
        <w:spacing w:line="360" w:lineRule="auto"/>
        <w:jc w:val="both"/>
      </w:pPr>
      <w:r>
        <w:t>When a resource</w:t>
      </w:r>
      <w:r w:rsidR="00295B20">
        <w:t xml:space="preserve"> clicks Print/ Export button, a pop-up shall appear for </w:t>
      </w:r>
      <w:r w:rsidR="00267148">
        <w:t>a resource</w:t>
      </w:r>
      <w:r w:rsidR="00295B20">
        <w:t xml:space="preserve"> to select between Print or Export radio buttons.</w:t>
      </w:r>
    </w:p>
    <w:p w14:paraId="6AE839C7" w14:textId="247B7E6C" w:rsidR="00295B20" w:rsidRDefault="003847E8" w:rsidP="00295B20">
      <w:pPr>
        <w:pStyle w:val="ListParagraph"/>
        <w:numPr>
          <w:ilvl w:val="0"/>
          <w:numId w:val="80"/>
        </w:numPr>
        <w:spacing w:line="360" w:lineRule="auto"/>
        <w:jc w:val="both"/>
      </w:pPr>
      <w:r>
        <w:t xml:space="preserve">A </w:t>
      </w:r>
      <w:r w:rsidR="00295B20">
        <w:t>r</w:t>
      </w:r>
      <w:r>
        <w:t>esource</w:t>
      </w:r>
      <w:r w:rsidR="00295B20">
        <w:t xml:space="preserve"> shall confirm their selection by clicking Confirm button in the pop-up. </w:t>
      </w:r>
    </w:p>
    <w:p w14:paraId="7104F877" w14:textId="6287335E" w:rsidR="005436F6" w:rsidRPr="00CC3693" w:rsidRDefault="003847E8" w:rsidP="005436F6">
      <w:pPr>
        <w:pStyle w:val="ListParagraph"/>
        <w:numPr>
          <w:ilvl w:val="0"/>
          <w:numId w:val="80"/>
        </w:numPr>
        <w:spacing w:line="360" w:lineRule="auto"/>
        <w:jc w:val="both"/>
      </w:pPr>
      <w:r>
        <w:t>If a resource</w:t>
      </w:r>
      <w:r w:rsidR="005436F6">
        <w:t xml:space="preserve"> selects Export button, he/she shall be given an option to choose the format they would like to export to.</w:t>
      </w:r>
    </w:p>
    <w:p w14:paraId="0D318A49" w14:textId="77777777" w:rsidR="005436F6" w:rsidRPr="003953CD" w:rsidRDefault="005436F6" w:rsidP="00606C79">
      <w:pPr>
        <w:pStyle w:val="ListParagraph"/>
        <w:spacing w:line="360" w:lineRule="auto"/>
        <w:jc w:val="both"/>
      </w:pPr>
    </w:p>
    <w:p w14:paraId="1319C8CB" w14:textId="77777777" w:rsidR="00295B20" w:rsidRDefault="00295B20" w:rsidP="00295B20">
      <w:pPr>
        <w:spacing w:line="360" w:lineRule="auto"/>
        <w:jc w:val="both"/>
        <w:rPr>
          <w:b/>
          <w:i/>
        </w:rPr>
      </w:pPr>
    </w:p>
    <w:p w14:paraId="418ADE89" w14:textId="5BE4A111" w:rsidR="00295B20" w:rsidRDefault="6B7F0FA0" w:rsidP="00295B20">
      <w:pPr>
        <w:spacing w:line="360" w:lineRule="auto"/>
        <w:jc w:val="both"/>
        <w:rPr>
          <w:color w:val="2E74B5" w:themeColor="accent1" w:themeShade="BF"/>
        </w:rPr>
      </w:pPr>
      <w:r w:rsidRPr="6B7F0FA0">
        <w:rPr>
          <w:color w:val="2E74B5" w:themeColor="accent1" w:themeShade="BF"/>
        </w:rPr>
        <w:t>5.1.17 Report 4: Actual to Scheduled by Project and Resource to date</w:t>
      </w:r>
    </w:p>
    <w:p w14:paraId="569613E8" w14:textId="77777777" w:rsidR="00295B20" w:rsidRDefault="00295B20" w:rsidP="00295B20">
      <w:pPr>
        <w:pStyle w:val="ListParagraph"/>
        <w:numPr>
          <w:ilvl w:val="0"/>
          <w:numId w:val="57"/>
        </w:numPr>
        <w:spacing w:line="360" w:lineRule="auto"/>
        <w:jc w:val="both"/>
      </w:pPr>
      <w:r>
        <w:t>Access to this report is as per permissions granted.</w:t>
      </w:r>
    </w:p>
    <w:p w14:paraId="663CA60A" w14:textId="77777777" w:rsidR="00295B20" w:rsidRDefault="00295B20" w:rsidP="00295B20">
      <w:pPr>
        <w:pStyle w:val="ListParagraph"/>
        <w:numPr>
          <w:ilvl w:val="0"/>
          <w:numId w:val="57"/>
        </w:numPr>
        <w:spacing w:line="360" w:lineRule="auto"/>
        <w:jc w:val="both"/>
      </w:pPr>
      <w:r>
        <w:t>Company logo shall be displayed on the left side, in the top of the page.</w:t>
      </w:r>
    </w:p>
    <w:p w14:paraId="7910131E" w14:textId="465750E9" w:rsidR="00A446B6" w:rsidRDefault="6B7F0FA0" w:rsidP="008E459F">
      <w:pPr>
        <w:pStyle w:val="ListParagraph"/>
        <w:numPr>
          <w:ilvl w:val="0"/>
          <w:numId w:val="57"/>
        </w:numPr>
        <w:spacing w:line="360" w:lineRule="auto"/>
        <w:jc w:val="both"/>
      </w:pPr>
      <w:r>
        <w:lastRenderedPageBreak/>
        <w:t>Report name i.e., Actual to Scheduled by Project and Resource</w:t>
      </w:r>
      <w:r w:rsidRPr="6B7F0FA0">
        <w:rPr>
          <w:color w:val="2E74B5" w:themeColor="accent1" w:themeShade="BF"/>
        </w:rPr>
        <w:t xml:space="preserve"> </w:t>
      </w:r>
      <w:r>
        <w:t>to date shall appear on the top of the report, in the center.</w:t>
      </w:r>
    </w:p>
    <w:p w14:paraId="6A44EBE0" w14:textId="77777777" w:rsidR="00A446B6" w:rsidRDefault="00A446B6" w:rsidP="00606C79">
      <w:pPr>
        <w:spacing w:line="360" w:lineRule="auto"/>
        <w:jc w:val="both"/>
        <w:rPr>
          <w:b/>
          <w:i/>
        </w:rPr>
      </w:pPr>
    </w:p>
    <w:p w14:paraId="6455670F" w14:textId="77777777" w:rsidR="00A446B6" w:rsidRPr="008E459F" w:rsidRDefault="00A446B6" w:rsidP="00606C79">
      <w:pPr>
        <w:spacing w:line="360" w:lineRule="auto"/>
        <w:jc w:val="both"/>
      </w:pPr>
      <w:r w:rsidRPr="00606C79">
        <w:rPr>
          <w:b/>
          <w:i/>
        </w:rPr>
        <w:t>Requirement 1: Table format</w:t>
      </w:r>
    </w:p>
    <w:p w14:paraId="5363FCCE" w14:textId="77777777" w:rsidR="00566B1B" w:rsidRDefault="00566B1B" w:rsidP="00295B20">
      <w:pPr>
        <w:pStyle w:val="ListParagraph"/>
        <w:numPr>
          <w:ilvl w:val="0"/>
          <w:numId w:val="57"/>
        </w:numPr>
        <w:spacing w:line="360" w:lineRule="auto"/>
        <w:jc w:val="both"/>
      </w:pPr>
      <w:r>
        <w:t>Represent data in the form a table. There shall be two tables next to each other.</w:t>
      </w:r>
    </w:p>
    <w:p w14:paraId="1E62FEFF" w14:textId="77777777" w:rsidR="0028309F" w:rsidRDefault="0028309F" w:rsidP="00606C79">
      <w:pPr>
        <w:spacing w:line="360" w:lineRule="auto"/>
        <w:jc w:val="both"/>
        <w:rPr>
          <w:b/>
        </w:rPr>
      </w:pPr>
    </w:p>
    <w:p w14:paraId="515383BE" w14:textId="77777777" w:rsidR="00566B1B" w:rsidRPr="00606C79" w:rsidRDefault="00566B1B" w:rsidP="00606C79">
      <w:pPr>
        <w:spacing w:line="360" w:lineRule="auto"/>
        <w:jc w:val="both"/>
        <w:rPr>
          <w:b/>
        </w:rPr>
      </w:pPr>
      <w:r w:rsidRPr="00606C79">
        <w:rPr>
          <w:b/>
        </w:rPr>
        <w:t>First table shall have:</w:t>
      </w:r>
    </w:p>
    <w:p w14:paraId="1318872C" w14:textId="77777777" w:rsidR="006A37B8" w:rsidRDefault="006A37B8" w:rsidP="00606C79">
      <w:pPr>
        <w:pStyle w:val="ListParagraph"/>
        <w:numPr>
          <w:ilvl w:val="0"/>
          <w:numId w:val="91"/>
        </w:numPr>
        <w:spacing w:line="360" w:lineRule="auto"/>
        <w:jc w:val="both"/>
      </w:pPr>
      <w:r>
        <w:t xml:space="preserve">Project Name, Resource Name, and Project Total Hours in the first column, </w:t>
      </w:r>
      <w:r w:rsidR="00FF04DC">
        <w:t>Scheduled</w:t>
      </w:r>
      <w:r>
        <w:t xml:space="preserve"> Hours, Actual Hours, Variance, Complete? In subsequent columns.</w:t>
      </w:r>
    </w:p>
    <w:p w14:paraId="0B7CFD00" w14:textId="77777777" w:rsidR="00A446B6" w:rsidRDefault="00A446B6" w:rsidP="00606C79">
      <w:pPr>
        <w:spacing w:line="360" w:lineRule="auto"/>
        <w:jc w:val="both"/>
        <w:rPr>
          <w:b/>
          <w:i/>
        </w:rPr>
      </w:pPr>
    </w:p>
    <w:p w14:paraId="2D54FF04" w14:textId="77777777" w:rsidR="00295B20" w:rsidRDefault="00566B1B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>Requirement 1: Project Name</w:t>
      </w:r>
    </w:p>
    <w:p w14:paraId="28B7BBEF" w14:textId="77777777" w:rsidR="00566B1B" w:rsidRDefault="00566B1B" w:rsidP="00566B1B">
      <w:pPr>
        <w:pStyle w:val="ListParagraph"/>
        <w:numPr>
          <w:ilvl w:val="0"/>
          <w:numId w:val="79"/>
        </w:numPr>
        <w:spacing w:line="360" w:lineRule="auto"/>
        <w:jc w:val="both"/>
      </w:pPr>
      <w:r>
        <w:t>Project Names shall be displayed.</w:t>
      </w:r>
    </w:p>
    <w:p w14:paraId="2CE378BB" w14:textId="77777777" w:rsidR="00566B1B" w:rsidRDefault="005842BA" w:rsidP="00566B1B">
      <w:pPr>
        <w:pStyle w:val="ListParagraph"/>
        <w:numPr>
          <w:ilvl w:val="0"/>
          <w:numId w:val="79"/>
        </w:numPr>
        <w:spacing w:line="360" w:lineRule="auto"/>
        <w:jc w:val="both"/>
      </w:pPr>
      <w:r>
        <w:t>Projects shall be sorted in completed projects as first.</w:t>
      </w:r>
    </w:p>
    <w:p w14:paraId="25D3F11C" w14:textId="77777777" w:rsidR="00232E06" w:rsidRDefault="00232E06" w:rsidP="00606C79">
      <w:pPr>
        <w:spacing w:line="360" w:lineRule="auto"/>
        <w:jc w:val="both"/>
      </w:pPr>
    </w:p>
    <w:p w14:paraId="77E18C3B" w14:textId="77777777" w:rsidR="00232E06" w:rsidRDefault="00232E06" w:rsidP="00606C79">
      <w:pPr>
        <w:spacing w:line="360" w:lineRule="auto"/>
        <w:ind w:firstLine="360"/>
        <w:jc w:val="both"/>
        <w:rPr>
          <w:b/>
          <w:i/>
        </w:rPr>
      </w:pPr>
      <w:r w:rsidRPr="00606C79">
        <w:rPr>
          <w:b/>
          <w:i/>
        </w:rPr>
        <w:t>Requirement 2: Resource Name</w:t>
      </w:r>
    </w:p>
    <w:p w14:paraId="4A958A99" w14:textId="77777777" w:rsidR="00232E06" w:rsidRPr="00606C79" w:rsidRDefault="00232E06" w:rsidP="00606C79">
      <w:pPr>
        <w:pStyle w:val="ListParagraph"/>
        <w:numPr>
          <w:ilvl w:val="0"/>
          <w:numId w:val="90"/>
        </w:numPr>
        <w:spacing w:line="360" w:lineRule="auto"/>
        <w:jc w:val="both"/>
        <w:rPr>
          <w:b/>
          <w:i/>
        </w:rPr>
      </w:pPr>
      <w:r>
        <w:t>Resources who have been allotted to a project shall be displayed under Project Name.</w:t>
      </w:r>
    </w:p>
    <w:p w14:paraId="26B795B1" w14:textId="77777777" w:rsidR="00FF04DC" w:rsidRDefault="00FF04DC" w:rsidP="00606C79">
      <w:pPr>
        <w:spacing w:line="360" w:lineRule="auto"/>
        <w:jc w:val="both"/>
        <w:rPr>
          <w:b/>
          <w:i/>
        </w:rPr>
      </w:pPr>
    </w:p>
    <w:p w14:paraId="4C12CF60" w14:textId="77777777" w:rsidR="00FF04DC" w:rsidRDefault="00FF04DC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>Requirement 3: Scheduled Hours</w:t>
      </w:r>
    </w:p>
    <w:p w14:paraId="69D2C302" w14:textId="77777777" w:rsidR="00DC0B37" w:rsidRPr="00606C79" w:rsidRDefault="00FF04DC" w:rsidP="00606C79">
      <w:pPr>
        <w:pStyle w:val="ListParagraph"/>
        <w:numPr>
          <w:ilvl w:val="0"/>
          <w:numId w:val="90"/>
        </w:numPr>
        <w:spacing w:line="360" w:lineRule="auto"/>
        <w:jc w:val="both"/>
        <w:rPr>
          <w:b/>
          <w:i/>
        </w:rPr>
      </w:pPr>
      <w:r>
        <w:t>Number of hours scheduled</w:t>
      </w:r>
      <w:r w:rsidR="00AC6780">
        <w:t xml:space="preserve"> for a resource</w:t>
      </w:r>
      <w:r>
        <w:t xml:space="preserve"> shall be displayed in the Scheduled Hours column.</w:t>
      </w:r>
    </w:p>
    <w:p w14:paraId="3520E98D" w14:textId="530799BB" w:rsidR="00DC0B37" w:rsidRPr="0042068F" w:rsidRDefault="6B7F0FA0" w:rsidP="6B7F0FA0">
      <w:pPr>
        <w:pStyle w:val="ListParagraph"/>
        <w:numPr>
          <w:ilvl w:val="0"/>
          <w:numId w:val="90"/>
        </w:numPr>
        <w:spacing w:line="360" w:lineRule="auto"/>
        <w:jc w:val="both"/>
        <w:rPr>
          <w:b/>
          <w:bCs/>
          <w:i/>
          <w:iCs/>
        </w:rPr>
      </w:pPr>
      <w:r>
        <w:t>Data source for this information shall be scheduling page.</w:t>
      </w:r>
    </w:p>
    <w:p w14:paraId="45F17838" w14:textId="77777777" w:rsidR="00DC0B37" w:rsidRDefault="00DC0B37" w:rsidP="00606C79">
      <w:pPr>
        <w:spacing w:line="360" w:lineRule="auto"/>
        <w:ind w:firstLine="360"/>
        <w:jc w:val="both"/>
        <w:rPr>
          <w:b/>
          <w:i/>
        </w:rPr>
      </w:pPr>
    </w:p>
    <w:p w14:paraId="0E2D843B" w14:textId="77777777" w:rsidR="00FF04DC" w:rsidRDefault="00FF04DC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>Requirement 4: Actual Hours</w:t>
      </w:r>
    </w:p>
    <w:p w14:paraId="10F2F417" w14:textId="77777777" w:rsidR="00FF04DC" w:rsidRPr="00606C79" w:rsidRDefault="00FF04DC" w:rsidP="00606C79">
      <w:pPr>
        <w:pStyle w:val="ListParagraph"/>
        <w:numPr>
          <w:ilvl w:val="0"/>
          <w:numId w:val="90"/>
        </w:numPr>
        <w:spacing w:line="360" w:lineRule="auto"/>
        <w:jc w:val="both"/>
        <w:rPr>
          <w:b/>
          <w:i/>
        </w:rPr>
      </w:pPr>
      <w:r>
        <w:t xml:space="preserve">Actual hours </w:t>
      </w:r>
      <w:r w:rsidR="00AC6780">
        <w:t xml:space="preserve">input by a resource </w:t>
      </w:r>
      <w:r>
        <w:t>shall be displayed in the Actual Hours column.</w:t>
      </w:r>
    </w:p>
    <w:p w14:paraId="6C41BEBB" w14:textId="77777777" w:rsidR="00DC0B37" w:rsidRPr="0042068F" w:rsidRDefault="00DC0B37" w:rsidP="00DC0B37">
      <w:pPr>
        <w:pStyle w:val="ListParagraph"/>
        <w:numPr>
          <w:ilvl w:val="0"/>
          <w:numId w:val="90"/>
        </w:numPr>
        <w:spacing w:line="360" w:lineRule="auto"/>
        <w:jc w:val="both"/>
        <w:rPr>
          <w:b/>
          <w:i/>
        </w:rPr>
      </w:pPr>
      <w:r>
        <w:t>Data source for this information shall be Input Actual Hours page.</w:t>
      </w:r>
    </w:p>
    <w:p w14:paraId="0A18BD29" w14:textId="77777777" w:rsidR="00AC6780" w:rsidRDefault="00AC6780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>Requirement 5: Variance</w:t>
      </w:r>
    </w:p>
    <w:p w14:paraId="4E7F2556" w14:textId="77777777" w:rsidR="00AC6780" w:rsidRPr="00606C79" w:rsidRDefault="00AC6780" w:rsidP="00606C79">
      <w:pPr>
        <w:pStyle w:val="ListParagraph"/>
        <w:numPr>
          <w:ilvl w:val="0"/>
          <w:numId w:val="90"/>
        </w:numPr>
        <w:spacing w:line="360" w:lineRule="auto"/>
        <w:jc w:val="both"/>
        <w:rPr>
          <w:b/>
          <w:i/>
        </w:rPr>
      </w:pPr>
      <w:r>
        <w:lastRenderedPageBreak/>
        <w:t>Variance between Scheduled hours and Actual Hours shall be calculated</w:t>
      </w:r>
      <w:r w:rsidR="008B2480">
        <w:t xml:space="preserve"> based on </w:t>
      </w:r>
      <w:r w:rsidR="00320F27">
        <w:t>(</w:t>
      </w:r>
      <w:r w:rsidR="008B2480">
        <w:t>Scheduled hours -Actual hours</w:t>
      </w:r>
      <w:r w:rsidR="00320F27">
        <w:t>)</w:t>
      </w:r>
      <w:r>
        <w:t xml:space="preserve"> and displayed in Variance column.</w:t>
      </w:r>
    </w:p>
    <w:p w14:paraId="134CA28A" w14:textId="77777777" w:rsidR="00AC6780" w:rsidRDefault="00AC6780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>Requirement 6: Complete?</w:t>
      </w:r>
    </w:p>
    <w:p w14:paraId="78741366" w14:textId="77777777" w:rsidR="00AC6780" w:rsidRPr="00606C79" w:rsidRDefault="001E5DC7" w:rsidP="00606C79">
      <w:pPr>
        <w:pStyle w:val="ListParagraph"/>
        <w:numPr>
          <w:ilvl w:val="0"/>
          <w:numId w:val="90"/>
        </w:numPr>
        <w:spacing w:line="360" w:lineRule="auto"/>
        <w:jc w:val="both"/>
        <w:rPr>
          <w:b/>
          <w:i/>
        </w:rPr>
      </w:pPr>
      <w:r>
        <w:t>Display check mark</w:t>
      </w:r>
      <w:r w:rsidR="00267D7F">
        <w:t xml:space="preserve"> bubble, in the column Complete?, if it is complete.</w:t>
      </w:r>
    </w:p>
    <w:p w14:paraId="0C6CB689" w14:textId="77777777" w:rsidR="00267D7F" w:rsidRPr="00606C79" w:rsidRDefault="00267D7F" w:rsidP="00606C79">
      <w:pPr>
        <w:pStyle w:val="ListParagraph"/>
        <w:numPr>
          <w:ilvl w:val="0"/>
          <w:numId w:val="90"/>
        </w:numPr>
        <w:spacing w:line="360" w:lineRule="auto"/>
        <w:jc w:val="both"/>
        <w:rPr>
          <w:b/>
          <w:i/>
        </w:rPr>
      </w:pPr>
      <w:r>
        <w:t>Display ‘NO’ bubble, in the column Complete?, if it is not complete.</w:t>
      </w:r>
    </w:p>
    <w:p w14:paraId="2E7D9DC8" w14:textId="77777777" w:rsidR="00267D7F" w:rsidRPr="00606C79" w:rsidRDefault="00267D7F" w:rsidP="00606C79">
      <w:pPr>
        <w:pStyle w:val="ListParagraph"/>
        <w:numPr>
          <w:ilvl w:val="0"/>
          <w:numId w:val="90"/>
        </w:numPr>
        <w:spacing w:line="360" w:lineRule="auto"/>
        <w:jc w:val="both"/>
        <w:rPr>
          <w:b/>
          <w:i/>
        </w:rPr>
      </w:pPr>
      <w:r>
        <w:t>Data source for this information shall be Input Actual Hours page.</w:t>
      </w:r>
    </w:p>
    <w:p w14:paraId="1AA27D63" w14:textId="77777777" w:rsidR="00FD0485" w:rsidRDefault="00FD0485" w:rsidP="00FD0485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7: Project Total</w:t>
      </w:r>
    </w:p>
    <w:p w14:paraId="5C7D359F" w14:textId="77777777" w:rsidR="00FD0485" w:rsidRPr="0042068F" w:rsidRDefault="00FD0485" w:rsidP="00FD0485">
      <w:pPr>
        <w:pStyle w:val="ListParagraph"/>
        <w:numPr>
          <w:ilvl w:val="0"/>
          <w:numId w:val="94"/>
        </w:numPr>
        <w:spacing w:line="360" w:lineRule="auto"/>
        <w:jc w:val="both"/>
        <w:rPr>
          <w:b/>
          <w:i/>
        </w:rPr>
      </w:pPr>
      <w:r>
        <w:t>Total values of each column like Scheduled Hours, Actual hours, and Variance shall be displayed in this row.</w:t>
      </w:r>
    </w:p>
    <w:p w14:paraId="02DF3A1E" w14:textId="77777777" w:rsidR="00FD0485" w:rsidRDefault="00FD0485" w:rsidP="00606C79">
      <w:pPr>
        <w:spacing w:line="360" w:lineRule="auto"/>
        <w:jc w:val="both"/>
        <w:rPr>
          <w:b/>
          <w:i/>
        </w:rPr>
      </w:pPr>
    </w:p>
    <w:p w14:paraId="24B02183" w14:textId="77777777" w:rsidR="00267D7F" w:rsidRDefault="00267D7F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Second table shall have:</w:t>
      </w:r>
    </w:p>
    <w:p w14:paraId="7A55CCF5" w14:textId="77777777" w:rsidR="00267D7F" w:rsidRPr="00606C79" w:rsidRDefault="00643BDF" w:rsidP="00606C79">
      <w:pPr>
        <w:pStyle w:val="ListParagraph"/>
        <w:numPr>
          <w:ilvl w:val="0"/>
          <w:numId w:val="93"/>
        </w:numPr>
        <w:spacing w:line="360" w:lineRule="auto"/>
        <w:jc w:val="both"/>
        <w:rPr>
          <w:b/>
          <w:i/>
        </w:rPr>
      </w:pPr>
      <w:r>
        <w:t>Estimated t</w:t>
      </w:r>
      <w:r w:rsidR="00267D7F">
        <w:t>o Complete hours (ETC), Remaining Hours, and Variance columns.</w:t>
      </w:r>
    </w:p>
    <w:p w14:paraId="0153F61B" w14:textId="77777777" w:rsidR="00643BDF" w:rsidRDefault="00643BDF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>Requirement 1: ETC</w:t>
      </w:r>
    </w:p>
    <w:p w14:paraId="3B704EDE" w14:textId="77777777" w:rsidR="00DD188C" w:rsidRPr="00606C79" w:rsidRDefault="00643BDF" w:rsidP="00606C79">
      <w:pPr>
        <w:pStyle w:val="ListParagraph"/>
        <w:numPr>
          <w:ilvl w:val="0"/>
          <w:numId w:val="93"/>
        </w:numPr>
        <w:spacing w:line="360" w:lineRule="auto"/>
        <w:jc w:val="both"/>
        <w:rPr>
          <w:b/>
          <w:i/>
        </w:rPr>
      </w:pPr>
      <w:r>
        <w:t xml:space="preserve">Estimated to </w:t>
      </w:r>
      <w:r w:rsidR="00DD188C">
        <w:t>c</w:t>
      </w:r>
      <w:r>
        <w:t>ompl</w:t>
      </w:r>
      <w:r w:rsidR="00DD188C">
        <w:t>ete hours shall be displayed in ETC column.</w:t>
      </w:r>
    </w:p>
    <w:p w14:paraId="7B5BD40B" w14:textId="77777777" w:rsidR="00643BDF" w:rsidRPr="00606C79" w:rsidRDefault="00805AB4" w:rsidP="00606C79">
      <w:pPr>
        <w:pStyle w:val="ListParagraph"/>
        <w:numPr>
          <w:ilvl w:val="0"/>
          <w:numId w:val="93"/>
        </w:numPr>
        <w:spacing w:line="360" w:lineRule="auto"/>
        <w:jc w:val="both"/>
        <w:rPr>
          <w:b/>
          <w:i/>
        </w:rPr>
      </w:pPr>
      <w:r>
        <w:t>Data source</w:t>
      </w:r>
      <w:r w:rsidR="00DD188C">
        <w:t xml:space="preserve"> for this information shall be Input Actual Hours page.</w:t>
      </w:r>
    </w:p>
    <w:p w14:paraId="6B48993A" w14:textId="77777777" w:rsidR="00805AB4" w:rsidRDefault="00805AB4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>Requirement 2: Remaining Hours</w:t>
      </w:r>
    </w:p>
    <w:p w14:paraId="23607D68" w14:textId="77777777" w:rsidR="00C85B0A" w:rsidRPr="00606C79" w:rsidRDefault="00C85B0A" w:rsidP="00606C79">
      <w:pPr>
        <w:pStyle w:val="ListParagraph"/>
        <w:numPr>
          <w:ilvl w:val="0"/>
          <w:numId w:val="94"/>
        </w:numPr>
        <w:spacing w:line="360" w:lineRule="auto"/>
        <w:jc w:val="both"/>
        <w:rPr>
          <w:b/>
          <w:i/>
        </w:rPr>
      </w:pPr>
      <w:r>
        <w:t xml:space="preserve">Remaining hours are calculated based on </w:t>
      </w:r>
      <w:r w:rsidR="00320F27">
        <w:t>(</w:t>
      </w:r>
      <w:r>
        <w:t xml:space="preserve">Total Scheduled Hours for this project for this resource- Total Actual Hours for this project by this </w:t>
      </w:r>
      <w:r w:rsidR="008B2480">
        <w:t>resource</w:t>
      </w:r>
      <w:r w:rsidR="00320F27">
        <w:t>)</w:t>
      </w:r>
      <w:r w:rsidR="008B2480">
        <w:t xml:space="preserve"> and</w:t>
      </w:r>
      <w:r>
        <w:t xml:space="preserve"> displayed in Remaining Hours column.</w:t>
      </w:r>
    </w:p>
    <w:p w14:paraId="2C51A3EE" w14:textId="77777777" w:rsidR="008B2480" w:rsidRDefault="008B2480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>Requirement 3: Variance</w:t>
      </w:r>
    </w:p>
    <w:p w14:paraId="66A4842B" w14:textId="77777777" w:rsidR="008B2480" w:rsidRPr="00606C79" w:rsidRDefault="00074127" w:rsidP="00606C79">
      <w:pPr>
        <w:pStyle w:val="ListParagraph"/>
        <w:numPr>
          <w:ilvl w:val="0"/>
          <w:numId w:val="94"/>
        </w:numPr>
        <w:spacing w:line="360" w:lineRule="auto"/>
        <w:jc w:val="both"/>
        <w:rPr>
          <w:b/>
          <w:i/>
        </w:rPr>
      </w:pPr>
      <w:r>
        <w:t xml:space="preserve">Variance between ETC and Remaining Hours shall be calculated based on </w:t>
      </w:r>
      <w:r w:rsidR="00320F27">
        <w:t>(</w:t>
      </w:r>
      <w:r>
        <w:t>ETC- Remaining Hours</w:t>
      </w:r>
      <w:r w:rsidR="00320F27">
        <w:t>)</w:t>
      </w:r>
      <w:r>
        <w:t xml:space="preserve"> and displayed in Variance column.</w:t>
      </w:r>
    </w:p>
    <w:p w14:paraId="25A2B20C" w14:textId="77777777" w:rsidR="00FD0485" w:rsidRDefault="00FD0485" w:rsidP="00606C79">
      <w:pPr>
        <w:spacing w:line="360" w:lineRule="auto"/>
        <w:ind w:firstLine="360"/>
        <w:jc w:val="both"/>
        <w:rPr>
          <w:b/>
          <w:i/>
        </w:rPr>
      </w:pPr>
      <w:r>
        <w:rPr>
          <w:b/>
          <w:i/>
        </w:rPr>
        <w:t>Requirement 4: Project Total</w:t>
      </w:r>
    </w:p>
    <w:p w14:paraId="2A6DACE6" w14:textId="77777777" w:rsidR="00FD0485" w:rsidRPr="0042068F" w:rsidRDefault="00FD0485" w:rsidP="00FD0485">
      <w:pPr>
        <w:pStyle w:val="ListParagraph"/>
        <w:numPr>
          <w:ilvl w:val="0"/>
          <w:numId w:val="94"/>
        </w:numPr>
        <w:spacing w:line="360" w:lineRule="auto"/>
        <w:jc w:val="both"/>
        <w:rPr>
          <w:b/>
          <w:i/>
        </w:rPr>
      </w:pPr>
      <w:r>
        <w:t>Total values of each column like ETC, Remaining Hours, and Variance shall be displayed in this row.</w:t>
      </w:r>
    </w:p>
    <w:p w14:paraId="1D4DA1AB" w14:textId="77777777" w:rsidR="00A446B6" w:rsidRDefault="00A446B6" w:rsidP="00606C79">
      <w:pPr>
        <w:spacing w:line="360" w:lineRule="auto"/>
        <w:jc w:val="both"/>
        <w:rPr>
          <w:b/>
          <w:i/>
        </w:rPr>
      </w:pPr>
    </w:p>
    <w:p w14:paraId="51096274" w14:textId="77777777" w:rsidR="00A446B6" w:rsidRPr="00606C79" w:rsidRDefault="00A446B6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Requirement </w:t>
      </w:r>
      <w:r w:rsidR="00FD0485">
        <w:rPr>
          <w:b/>
          <w:i/>
        </w:rPr>
        <w:t>2</w:t>
      </w:r>
      <w:r>
        <w:rPr>
          <w:b/>
          <w:i/>
        </w:rPr>
        <w:t>: Print/ Export</w:t>
      </w:r>
    </w:p>
    <w:p w14:paraId="7641FBF1" w14:textId="03CB8900" w:rsidR="00A446B6" w:rsidRDefault="003847E8" w:rsidP="00A446B6">
      <w:pPr>
        <w:pStyle w:val="ListParagraph"/>
        <w:numPr>
          <w:ilvl w:val="0"/>
          <w:numId w:val="80"/>
        </w:numPr>
        <w:spacing w:line="360" w:lineRule="auto"/>
        <w:jc w:val="both"/>
      </w:pPr>
      <w:r>
        <w:t>When a resource</w:t>
      </w:r>
      <w:r w:rsidR="00A446B6">
        <w:t xml:space="preserve"> clicks Print/ Export button, a</w:t>
      </w:r>
      <w:r w:rsidR="00267148">
        <w:t xml:space="preserve"> pop-up shall appear for a resource</w:t>
      </w:r>
      <w:r w:rsidR="00A446B6">
        <w:t xml:space="preserve"> to select between Print or Export radio buttons.</w:t>
      </w:r>
    </w:p>
    <w:p w14:paraId="3185D615" w14:textId="7A49CD66" w:rsidR="00A446B6" w:rsidRDefault="003847E8" w:rsidP="00A446B6">
      <w:pPr>
        <w:pStyle w:val="ListParagraph"/>
        <w:numPr>
          <w:ilvl w:val="0"/>
          <w:numId w:val="80"/>
        </w:numPr>
        <w:spacing w:line="360" w:lineRule="auto"/>
        <w:jc w:val="both"/>
      </w:pPr>
      <w:r>
        <w:lastRenderedPageBreak/>
        <w:t>A resource</w:t>
      </w:r>
      <w:r w:rsidR="00A446B6">
        <w:t xml:space="preserve"> shall confirm their selection by clicking Confirm button in the pop-up. </w:t>
      </w:r>
    </w:p>
    <w:p w14:paraId="7B119319" w14:textId="2129AB76" w:rsidR="00A446B6" w:rsidRPr="00CC3693" w:rsidRDefault="00A446B6" w:rsidP="00A446B6">
      <w:pPr>
        <w:pStyle w:val="ListParagraph"/>
        <w:numPr>
          <w:ilvl w:val="0"/>
          <w:numId w:val="80"/>
        </w:numPr>
        <w:spacing w:line="360" w:lineRule="auto"/>
        <w:jc w:val="both"/>
      </w:pPr>
      <w:r>
        <w:t xml:space="preserve">If </w:t>
      </w:r>
      <w:r w:rsidR="003847E8">
        <w:t>a resource</w:t>
      </w:r>
      <w:r>
        <w:t xml:space="preserve"> selects Export button, he/she shall be given an option to choose the format they would like to export to.</w:t>
      </w:r>
    </w:p>
    <w:p w14:paraId="6332CB34" w14:textId="77777777" w:rsidR="0028309F" w:rsidRDefault="0028309F" w:rsidP="00606C79">
      <w:pPr>
        <w:spacing w:line="360" w:lineRule="auto"/>
        <w:jc w:val="both"/>
        <w:rPr>
          <w:b/>
          <w:i/>
        </w:rPr>
      </w:pPr>
    </w:p>
    <w:p w14:paraId="4430A416" w14:textId="77777777" w:rsidR="00566B1B" w:rsidRDefault="00F24BAB" w:rsidP="00606C79">
      <w:pPr>
        <w:spacing w:line="360" w:lineRule="auto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5.1.18 </w:t>
      </w:r>
      <w:r w:rsidR="0028309F" w:rsidRPr="00606C79">
        <w:rPr>
          <w:color w:val="2E74B5" w:themeColor="accent1" w:themeShade="BF"/>
        </w:rPr>
        <w:t xml:space="preserve">Report 5: Resource Utilization </w:t>
      </w:r>
    </w:p>
    <w:p w14:paraId="24F22917" w14:textId="77777777" w:rsidR="001438EB" w:rsidRDefault="001438EB" w:rsidP="001438EB">
      <w:pPr>
        <w:pStyle w:val="ListParagraph"/>
        <w:numPr>
          <w:ilvl w:val="0"/>
          <w:numId w:val="57"/>
        </w:numPr>
        <w:spacing w:line="360" w:lineRule="auto"/>
        <w:jc w:val="both"/>
      </w:pPr>
      <w:r>
        <w:t>Access to this report is as per permissions granted.</w:t>
      </w:r>
    </w:p>
    <w:p w14:paraId="235EC746" w14:textId="77777777" w:rsidR="001438EB" w:rsidRDefault="001438EB" w:rsidP="001438EB">
      <w:pPr>
        <w:pStyle w:val="ListParagraph"/>
        <w:numPr>
          <w:ilvl w:val="0"/>
          <w:numId w:val="57"/>
        </w:numPr>
        <w:spacing w:line="360" w:lineRule="auto"/>
        <w:jc w:val="both"/>
      </w:pPr>
      <w:r>
        <w:t>There shall be three levels of accessibility based on authorization level- Total function, Project Manager and Team Member/ Resource.</w:t>
      </w:r>
    </w:p>
    <w:p w14:paraId="5DF8DF3D" w14:textId="77777777" w:rsidR="00F970D6" w:rsidRDefault="00F970D6" w:rsidP="001438EB">
      <w:pPr>
        <w:pStyle w:val="ListParagraph"/>
        <w:numPr>
          <w:ilvl w:val="0"/>
          <w:numId w:val="57"/>
        </w:numPr>
        <w:spacing w:line="360" w:lineRule="auto"/>
        <w:jc w:val="both"/>
      </w:pPr>
      <w:r>
        <w:t>Higher authority people can see all projects’ information, Project Manager can see his projects’ information and Resource can see only his information.</w:t>
      </w:r>
    </w:p>
    <w:p w14:paraId="7B996650" w14:textId="77777777" w:rsidR="001438EB" w:rsidRDefault="001438EB" w:rsidP="001438EB">
      <w:pPr>
        <w:pStyle w:val="ListParagraph"/>
        <w:numPr>
          <w:ilvl w:val="0"/>
          <w:numId w:val="57"/>
        </w:numPr>
        <w:spacing w:line="360" w:lineRule="auto"/>
        <w:jc w:val="both"/>
      </w:pPr>
      <w:r>
        <w:t>Company logo shall be displayed on the left side, in the top of the page.</w:t>
      </w:r>
    </w:p>
    <w:p w14:paraId="48688FAD" w14:textId="77777777" w:rsidR="001438EB" w:rsidRDefault="001438EB" w:rsidP="001438EB">
      <w:pPr>
        <w:pStyle w:val="ListParagraph"/>
        <w:numPr>
          <w:ilvl w:val="0"/>
          <w:numId w:val="57"/>
        </w:numPr>
        <w:spacing w:line="360" w:lineRule="auto"/>
        <w:jc w:val="both"/>
      </w:pPr>
      <w:r>
        <w:t xml:space="preserve">Report name i.e., </w:t>
      </w:r>
      <w:r w:rsidR="00501CD4">
        <w:t xml:space="preserve">Resource Utilization </w:t>
      </w:r>
      <w:r>
        <w:t>shall appear on the top of the report, in the center.</w:t>
      </w:r>
    </w:p>
    <w:p w14:paraId="5549B1F3" w14:textId="77777777" w:rsidR="0025467D" w:rsidRDefault="0025467D" w:rsidP="001438EB">
      <w:pPr>
        <w:pStyle w:val="ListParagraph"/>
        <w:numPr>
          <w:ilvl w:val="0"/>
          <w:numId w:val="57"/>
        </w:numPr>
        <w:spacing w:line="360" w:lineRule="auto"/>
        <w:jc w:val="both"/>
      </w:pPr>
      <w:r>
        <w:t>Data shall be represented in tabular format.</w:t>
      </w:r>
    </w:p>
    <w:p w14:paraId="0CCE5463" w14:textId="77777777" w:rsidR="0025467D" w:rsidRDefault="0025467D" w:rsidP="00606C79">
      <w:pPr>
        <w:pStyle w:val="ListParagraph"/>
        <w:spacing w:line="360" w:lineRule="auto"/>
        <w:jc w:val="both"/>
      </w:pPr>
    </w:p>
    <w:p w14:paraId="602C2EB7" w14:textId="77777777" w:rsidR="001438EB" w:rsidRDefault="0025467D" w:rsidP="00606C79">
      <w:pPr>
        <w:spacing w:line="360" w:lineRule="auto"/>
        <w:jc w:val="both"/>
        <w:rPr>
          <w:b/>
          <w:i/>
        </w:rPr>
      </w:pPr>
      <w:r w:rsidRPr="00606C79">
        <w:rPr>
          <w:b/>
          <w:i/>
        </w:rPr>
        <w:t xml:space="preserve">Requirement 1: </w:t>
      </w:r>
      <w:r w:rsidR="00FD0485" w:rsidRPr="008E459F">
        <w:rPr>
          <w:b/>
          <w:i/>
        </w:rPr>
        <w:t>For the week</w:t>
      </w:r>
    </w:p>
    <w:p w14:paraId="15D641B9" w14:textId="39D88634" w:rsidR="00FD0485" w:rsidRPr="00606C79" w:rsidRDefault="003847E8" w:rsidP="00606C79">
      <w:pPr>
        <w:pStyle w:val="ListParagraph"/>
        <w:numPr>
          <w:ilvl w:val="0"/>
          <w:numId w:val="95"/>
        </w:numPr>
        <w:spacing w:line="360" w:lineRule="auto"/>
        <w:jc w:val="both"/>
        <w:rPr>
          <w:b/>
          <w:i/>
        </w:rPr>
      </w:pPr>
      <w:r>
        <w:t>Resource</w:t>
      </w:r>
      <w:r w:rsidR="00FD0485">
        <w:t xml:space="preserve"> shall be able to select the week from the drop down list. All information pertaining to that week shall be displayed in the table below.</w:t>
      </w:r>
    </w:p>
    <w:p w14:paraId="40175A44" w14:textId="77777777" w:rsidR="00FD0485" w:rsidRDefault="00FD0485" w:rsidP="00606C79">
      <w:pPr>
        <w:spacing w:line="360" w:lineRule="auto"/>
        <w:jc w:val="both"/>
        <w:rPr>
          <w:b/>
          <w:i/>
        </w:rPr>
      </w:pPr>
    </w:p>
    <w:p w14:paraId="25EEEB98" w14:textId="77777777" w:rsidR="00FD0485" w:rsidRDefault="00FD0485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2: Resources</w:t>
      </w:r>
    </w:p>
    <w:p w14:paraId="44E6CD35" w14:textId="77777777" w:rsidR="00FD0485" w:rsidRPr="00606C79" w:rsidRDefault="00FD0485" w:rsidP="00606C79">
      <w:pPr>
        <w:pStyle w:val="ListParagraph"/>
        <w:numPr>
          <w:ilvl w:val="0"/>
          <w:numId w:val="95"/>
        </w:numPr>
        <w:spacing w:line="360" w:lineRule="auto"/>
        <w:jc w:val="both"/>
        <w:rPr>
          <w:b/>
          <w:i/>
        </w:rPr>
      </w:pPr>
      <w:r>
        <w:t xml:space="preserve">Resource names shall be </w:t>
      </w:r>
      <w:r w:rsidR="00412B0E">
        <w:t>displayed in the column Resources.</w:t>
      </w:r>
    </w:p>
    <w:p w14:paraId="649AE963" w14:textId="77777777" w:rsidR="00DC0B37" w:rsidRPr="00606C79" w:rsidRDefault="00DC0B37" w:rsidP="00606C79">
      <w:pPr>
        <w:spacing w:line="360" w:lineRule="auto"/>
        <w:jc w:val="both"/>
        <w:rPr>
          <w:b/>
          <w:i/>
        </w:rPr>
      </w:pPr>
    </w:p>
    <w:p w14:paraId="70DA7F9C" w14:textId="77777777" w:rsidR="005522E4" w:rsidRDefault="00DC0B37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Requirement 3: A. </w:t>
      </w:r>
      <w:r w:rsidRPr="003847E8">
        <w:rPr>
          <w:b/>
          <w:i/>
        </w:rPr>
        <w:t>Available Hours</w:t>
      </w:r>
    </w:p>
    <w:p w14:paraId="50D7C964" w14:textId="77777777" w:rsidR="00DC0B37" w:rsidRPr="00606C79" w:rsidRDefault="00DC0B37" w:rsidP="00606C79">
      <w:pPr>
        <w:pStyle w:val="ListParagraph"/>
        <w:numPr>
          <w:ilvl w:val="0"/>
          <w:numId w:val="95"/>
        </w:numPr>
        <w:spacing w:line="360" w:lineRule="auto"/>
        <w:jc w:val="both"/>
        <w:rPr>
          <w:b/>
          <w:i/>
        </w:rPr>
      </w:pPr>
      <w:r>
        <w:t>Number of available hours for each resource shall be displayed in A. Available Hours Column.</w:t>
      </w:r>
    </w:p>
    <w:p w14:paraId="25D881D1" w14:textId="77777777" w:rsidR="00DC0B37" w:rsidRPr="00606C79" w:rsidRDefault="00DC0B37" w:rsidP="00DC0B37">
      <w:pPr>
        <w:pStyle w:val="ListParagraph"/>
        <w:numPr>
          <w:ilvl w:val="0"/>
          <w:numId w:val="95"/>
        </w:numPr>
        <w:spacing w:line="360" w:lineRule="auto"/>
        <w:jc w:val="both"/>
        <w:rPr>
          <w:b/>
          <w:i/>
        </w:rPr>
      </w:pPr>
      <w:r>
        <w:t xml:space="preserve">Data source for this information shall be </w:t>
      </w:r>
      <w:r w:rsidR="00754308">
        <w:t xml:space="preserve">resource Set-up </w:t>
      </w:r>
      <w:r w:rsidR="00D50FE7">
        <w:t>Page’s</w:t>
      </w:r>
      <w:r w:rsidR="00754308">
        <w:t xml:space="preserve"> Calendar</w:t>
      </w:r>
      <w:r>
        <w:t>.</w:t>
      </w:r>
    </w:p>
    <w:p w14:paraId="08335738" w14:textId="77777777" w:rsidR="00DC0B37" w:rsidRDefault="00DC0B37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4: B. Scheduled Hours</w:t>
      </w:r>
    </w:p>
    <w:p w14:paraId="2B7E2426" w14:textId="77777777" w:rsidR="00DC0B37" w:rsidRPr="0042068F" w:rsidRDefault="00DC0B37" w:rsidP="00DC0B37">
      <w:pPr>
        <w:pStyle w:val="ListParagraph"/>
        <w:numPr>
          <w:ilvl w:val="0"/>
          <w:numId w:val="96"/>
        </w:numPr>
        <w:spacing w:line="360" w:lineRule="auto"/>
        <w:jc w:val="both"/>
        <w:rPr>
          <w:b/>
          <w:i/>
        </w:rPr>
      </w:pPr>
      <w:r>
        <w:t>Number of hours scheduled for a resource shall be displayed in the B. Scheduled Hours column.</w:t>
      </w:r>
    </w:p>
    <w:p w14:paraId="768D9620" w14:textId="5D23FB0E" w:rsidR="00DC0B37" w:rsidRPr="0042068F" w:rsidRDefault="6B7F0FA0" w:rsidP="6B7F0FA0">
      <w:pPr>
        <w:pStyle w:val="ListParagraph"/>
        <w:numPr>
          <w:ilvl w:val="0"/>
          <w:numId w:val="96"/>
        </w:numPr>
        <w:spacing w:line="360" w:lineRule="auto"/>
        <w:jc w:val="both"/>
        <w:rPr>
          <w:b/>
          <w:bCs/>
          <w:i/>
          <w:iCs/>
        </w:rPr>
      </w:pPr>
      <w:r>
        <w:t xml:space="preserve">Data source for this information shall be </w:t>
      </w:r>
      <w:r w:rsidRPr="6B7F0FA0">
        <w:rPr>
          <w:rFonts w:eastAsia="Calibri" w:cs="Calibri"/>
        </w:rPr>
        <w:t>“Administrator: Scheduling” page</w:t>
      </w:r>
      <w:r>
        <w:t>.</w:t>
      </w:r>
    </w:p>
    <w:p w14:paraId="0F253BBB" w14:textId="77777777" w:rsidR="00DC0B37" w:rsidRDefault="00DC0B37" w:rsidP="00DC0B37">
      <w:pPr>
        <w:spacing w:line="360" w:lineRule="auto"/>
        <w:ind w:firstLine="360"/>
        <w:jc w:val="both"/>
        <w:rPr>
          <w:b/>
          <w:i/>
        </w:rPr>
      </w:pPr>
    </w:p>
    <w:p w14:paraId="2B5BC1A5" w14:textId="77777777" w:rsidR="00DC0B37" w:rsidRDefault="00DC0B37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lastRenderedPageBreak/>
        <w:t>Requirement 5: C. Actual Hours</w:t>
      </w:r>
    </w:p>
    <w:p w14:paraId="60CA3625" w14:textId="77777777" w:rsidR="00DC0B37" w:rsidRPr="0042068F" w:rsidRDefault="00DC0B37" w:rsidP="00DC0B37">
      <w:pPr>
        <w:pStyle w:val="ListParagraph"/>
        <w:numPr>
          <w:ilvl w:val="0"/>
          <w:numId w:val="96"/>
        </w:numPr>
        <w:spacing w:line="360" w:lineRule="auto"/>
        <w:jc w:val="both"/>
        <w:rPr>
          <w:b/>
          <w:i/>
        </w:rPr>
      </w:pPr>
      <w:r>
        <w:t>Actual hours input by a resource shall be displayed in the C. Actual Hours column.</w:t>
      </w:r>
    </w:p>
    <w:p w14:paraId="4672459A" w14:textId="77777777" w:rsidR="00630875" w:rsidRPr="00606C79" w:rsidRDefault="00DC0B37" w:rsidP="008E459F">
      <w:pPr>
        <w:pStyle w:val="ListParagraph"/>
        <w:numPr>
          <w:ilvl w:val="0"/>
          <w:numId w:val="96"/>
        </w:numPr>
        <w:spacing w:line="360" w:lineRule="auto"/>
        <w:jc w:val="both"/>
        <w:rPr>
          <w:b/>
          <w:i/>
        </w:rPr>
      </w:pPr>
      <w:r>
        <w:t>Data source for this information shall be Input Actual Hours page.</w:t>
      </w:r>
    </w:p>
    <w:p w14:paraId="08CF459F" w14:textId="77777777" w:rsidR="00630875" w:rsidRDefault="00630875" w:rsidP="00606C79">
      <w:pPr>
        <w:spacing w:line="360" w:lineRule="auto"/>
        <w:jc w:val="both"/>
        <w:rPr>
          <w:b/>
          <w:i/>
        </w:rPr>
      </w:pPr>
    </w:p>
    <w:p w14:paraId="5F4CF40C" w14:textId="77777777" w:rsidR="00630875" w:rsidRDefault="00630875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6: D. Variance Unscheduled Hours</w:t>
      </w:r>
    </w:p>
    <w:p w14:paraId="688AD22E" w14:textId="77777777" w:rsidR="00630875" w:rsidRPr="00606C79" w:rsidRDefault="00630875" w:rsidP="00606C79">
      <w:pPr>
        <w:pStyle w:val="ListParagraph"/>
        <w:numPr>
          <w:ilvl w:val="0"/>
          <w:numId w:val="97"/>
        </w:numPr>
        <w:spacing w:line="360" w:lineRule="auto"/>
        <w:jc w:val="both"/>
        <w:rPr>
          <w:b/>
          <w:i/>
        </w:rPr>
      </w:pPr>
      <w:r>
        <w:t xml:space="preserve">Variance Unscheduled Hours </w:t>
      </w:r>
      <w:r w:rsidR="00320F27">
        <w:t xml:space="preserve">for a resource </w:t>
      </w:r>
      <w:r>
        <w:t>shall be displayed in this column based on (A. Available Hours- B. Schedule hours)</w:t>
      </w:r>
      <w:r w:rsidR="00320F27">
        <w:t>.</w:t>
      </w:r>
    </w:p>
    <w:p w14:paraId="66854730" w14:textId="77777777" w:rsidR="00320F27" w:rsidRDefault="00320F27" w:rsidP="00606C79">
      <w:pPr>
        <w:spacing w:line="360" w:lineRule="auto"/>
        <w:jc w:val="both"/>
        <w:rPr>
          <w:b/>
          <w:i/>
        </w:rPr>
      </w:pPr>
    </w:p>
    <w:p w14:paraId="4EF41D10" w14:textId="77777777" w:rsidR="00320F27" w:rsidRDefault="00320F27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7: E. Variance Unworked Hours</w:t>
      </w:r>
    </w:p>
    <w:p w14:paraId="390F5AB4" w14:textId="77777777" w:rsidR="00320F27" w:rsidRDefault="00320F27" w:rsidP="00606C79">
      <w:pPr>
        <w:pStyle w:val="ListParagraph"/>
        <w:numPr>
          <w:ilvl w:val="0"/>
          <w:numId w:val="97"/>
        </w:numPr>
        <w:spacing w:line="360" w:lineRule="auto"/>
        <w:jc w:val="both"/>
      </w:pPr>
      <w:r>
        <w:t>Variance Unworked Hours for a resource shall be displayed in this column based on (B. Scheduled Hours – C. Actual Hours).</w:t>
      </w:r>
    </w:p>
    <w:p w14:paraId="583D2964" w14:textId="77777777" w:rsidR="00320F27" w:rsidRDefault="00320F27" w:rsidP="00606C79">
      <w:pPr>
        <w:spacing w:line="360" w:lineRule="auto"/>
        <w:jc w:val="both"/>
      </w:pPr>
    </w:p>
    <w:p w14:paraId="61C6CC74" w14:textId="77777777" w:rsidR="0027168C" w:rsidRPr="00606C79" w:rsidRDefault="00100EA9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8</w:t>
      </w:r>
      <w:r w:rsidR="0027168C">
        <w:rPr>
          <w:b/>
          <w:i/>
        </w:rPr>
        <w:t>: % Variance Unschedul</w:t>
      </w:r>
      <w:r>
        <w:rPr>
          <w:b/>
          <w:i/>
        </w:rPr>
        <w:t>ed Hours D</w:t>
      </w:r>
      <w:r w:rsidR="0027168C">
        <w:rPr>
          <w:b/>
          <w:i/>
        </w:rPr>
        <w:t>/ A</w:t>
      </w:r>
    </w:p>
    <w:p w14:paraId="7D62804C" w14:textId="77777777" w:rsidR="00630875" w:rsidRPr="00606C79" w:rsidRDefault="005A0A2E" w:rsidP="00606C79">
      <w:pPr>
        <w:pStyle w:val="ListParagraph"/>
        <w:numPr>
          <w:ilvl w:val="0"/>
          <w:numId w:val="97"/>
        </w:numPr>
        <w:spacing w:line="360" w:lineRule="auto"/>
        <w:jc w:val="both"/>
        <w:rPr>
          <w:b/>
          <w:i/>
        </w:rPr>
      </w:pPr>
      <w:r>
        <w:t>Variance % for Unscheduled Hours D/A shall be calculated based on (D. Variance Unscheduled Hours / A. Available Hours) and displayed in this column.</w:t>
      </w:r>
    </w:p>
    <w:p w14:paraId="2939EB54" w14:textId="77777777" w:rsidR="00DC0B37" w:rsidRDefault="00DC0B37" w:rsidP="00606C79">
      <w:pPr>
        <w:spacing w:line="360" w:lineRule="auto"/>
        <w:jc w:val="both"/>
        <w:rPr>
          <w:b/>
          <w:i/>
        </w:rPr>
      </w:pPr>
    </w:p>
    <w:p w14:paraId="6A4CF9B1" w14:textId="77777777" w:rsidR="00761E06" w:rsidRDefault="00761E06" w:rsidP="00606C79">
      <w:pPr>
        <w:spacing w:line="360" w:lineRule="auto"/>
        <w:jc w:val="both"/>
        <w:rPr>
          <w:b/>
          <w:i/>
        </w:rPr>
      </w:pPr>
      <w:r w:rsidRPr="00606C79">
        <w:rPr>
          <w:b/>
          <w:i/>
        </w:rPr>
        <w:t>Requirement 9. % Variance Un-Worked Hours E/ B</w:t>
      </w:r>
    </w:p>
    <w:p w14:paraId="75B0544B" w14:textId="77777777" w:rsidR="00761E06" w:rsidRPr="00606C79" w:rsidRDefault="00761E06" w:rsidP="00606C79">
      <w:pPr>
        <w:pStyle w:val="ListParagraph"/>
        <w:numPr>
          <w:ilvl w:val="0"/>
          <w:numId w:val="97"/>
        </w:numPr>
        <w:spacing w:line="360" w:lineRule="auto"/>
        <w:jc w:val="both"/>
        <w:rPr>
          <w:b/>
          <w:i/>
        </w:rPr>
      </w:pPr>
      <w:r>
        <w:t xml:space="preserve">Variance % for Un-Worked Hours E/B shall be calculated based on (E. </w:t>
      </w:r>
      <w:r w:rsidRPr="00606C79">
        <w:t>Variance Unworked Hours</w:t>
      </w:r>
      <w:r>
        <w:t xml:space="preserve">/ B. Scheduled Hours) and displayed in this column. </w:t>
      </w:r>
    </w:p>
    <w:p w14:paraId="391E6E59" w14:textId="77777777" w:rsidR="00761E06" w:rsidRDefault="00761E06" w:rsidP="00606C79">
      <w:pPr>
        <w:spacing w:line="360" w:lineRule="auto"/>
        <w:jc w:val="both"/>
        <w:rPr>
          <w:b/>
          <w:i/>
        </w:rPr>
      </w:pPr>
    </w:p>
    <w:p w14:paraId="24E65AE0" w14:textId="77777777" w:rsidR="004D087A" w:rsidRDefault="004D087A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10. Print/ Export</w:t>
      </w:r>
    </w:p>
    <w:p w14:paraId="2916BB32" w14:textId="18BB2669" w:rsidR="004D087A" w:rsidRDefault="004D087A" w:rsidP="004D087A">
      <w:pPr>
        <w:pStyle w:val="ListParagraph"/>
        <w:numPr>
          <w:ilvl w:val="0"/>
          <w:numId w:val="80"/>
        </w:numPr>
        <w:spacing w:line="360" w:lineRule="auto"/>
        <w:jc w:val="both"/>
      </w:pPr>
      <w:r>
        <w:t xml:space="preserve">When </w:t>
      </w:r>
      <w:r w:rsidR="00830247">
        <w:t>a resource</w:t>
      </w:r>
      <w:r>
        <w:t xml:space="preserve"> clicks Print/ Export button, a pop-up shall appear for </w:t>
      </w:r>
      <w:r w:rsidR="00AC7CCA">
        <w:t>a resource</w:t>
      </w:r>
      <w:r>
        <w:t xml:space="preserve"> to select between Print or Export radio buttons.</w:t>
      </w:r>
    </w:p>
    <w:p w14:paraId="31ED3D48" w14:textId="16B6896F" w:rsidR="004D087A" w:rsidRDefault="004D087A" w:rsidP="004D087A">
      <w:pPr>
        <w:pStyle w:val="ListParagraph"/>
        <w:numPr>
          <w:ilvl w:val="0"/>
          <w:numId w:val="80"/>
        </w:numPr>
        <w:spacing w:line="360" w:lineRule="auto"/>
        <w:jc w:val="both"/>
      </w:pPr>
      <w:r>
        <w:t xml:space="preserve">A </w:t>
      </w:r>
      <w:r w:rsidR="00830247">
        <w:t>resource</w:t>
      </w:r>
      <w:r>
        <w:t xml:space="preserve"> shall confirm their selection by clicking Confirm button in the pop-up. </w:t>
      </w:r>
    </w:p>
    <w:p w14:paraId="2C0A4427" w14:textId="24B5A0A2" w:rsidR="004D087A" w:rsidRPr="00CC3693" w:rsidRDefault="004D087A" w:rsidP="004D087A">
      <w:pPr>
        <w:pStyle w:val="ListParagraph"/>
        <w:numPr>
          <w:ilvl w:val="0"/>
          <w:numId w:val="80"/>
        </w:numPr>
        <w:spacing w:line="360" w:lineRule="auto"/>
        <w:jc w:val="both"/>
      </w:pPr>
      <w:r>
        <w:t xml:space="preserve">If </w:t>
      </w:r>
      <w:r w:rsidR="00830247">
        <w:t xml:space="preserve">a resource </w:t>
      </w:r>
      <w:r>
        <w:t>selects Export button, he/she shall be given an option to choose the format they would like to export to.</w:t>
      </w:r>
    </w:p>
    <w:p w14:paraId="2EA1FA7B" w14:textId="77777777" w:rsidR="004D087A" w:rsidRPr="00606C79" w:rsidRDefault="004D087A" w:rsidP="00606C79">
      <w:pPr>
        <w:spacing w:line="360" w:lineRule="auto"/>
        <w:jc w:val="both"/>
        <w:rPr>
          <w:b/>
          <w:i/>
        </w:rPr>
      </w:pPr>
    </w:p>
    <w:p w14:paraId="1B2FA554" w14:textId="77777777" w:rsidR="00DC0B37" w:rsidRDefault="00F24BAB" w:rsidP="00606C79">
      <w:pPr>
        <w:spacing w:line="360" w:lineRule="auto"/>
        <w:jc w:val="both"/>
        <w:rPr>
          <w:b/>
          <w:i/>
        </w:rPr>
      </w:pPr>
      <w:r>
        <w:rPr>
          <w:color w:val="2E74B5" w:themeColor="accent1" w:themeShade="BF"/>
        </w:rPr>
        <w:lastRenderedPageBreak/>
        <w:t xml:space="preserve">5.1.19 </w:t>
      </w:r>
      <w:r w:rsidR="00BF427C" w:rsidRPr="00606C79">
        <w:rPr>
          <w:color w:val="2E74B5" w:themeColor="accent1" w:themeShade="BF"/>
        </w:rPr>
        <w:t>Report 6: Scheduled Hours Preview (By Project)</w:t>
      </w:r>
      <w:r w:rsidR="00BF427C">
        <w:rPr>
          <w:b/>
          <w:i/>
        </w:rPr>
        <w:t xml:space="preserve"> </w:t>
      </w:r>
    </w:p>
    <w:p w14:paraId="55725781" w14:textId="77777777" w:rsidR="00501CD4" w:rsidRDefault="00501CD4" w:rsidP="00501CD4">
      <w:pPr>
        <w:pStyle w:val="ListParagraph"/>
        <w:numPr>
          <w:ilvl w:val="0"/>
          <w:numId w:val="57"/>
        </w:numPr>
        <w:spacing w:line="360" w:lineRule="auto"/>
        <w:jc w:val="both"/>
      </w:pPr>
      <w:r>
        <w:t>Access to this report is as per permissions granted.</w:t>
      </w:r>
    </w:p>
    <w:p w14:paraId="63492323" w14:textId="77777777" w:rsidR="00501CD4" w:rsidRDefault="00501CD4" w:rsidP="00501CD4">
      <w:pPr>
        <w:pStyle w:val="ListParagraph"/>
        <w:numPr>
          <w:ilvl w:val="0"/>
          <w:numId w:val="57"/>
        </w:numPr>
        <w:spacing w:line="360" w:lineRule="auto"/>
        <w:jc w:val="both"/>
      </w:pPr>
      <w:r>
        <w:t>Company logo shall be displayed on the left side, in the top of the page.</w:t>
      </w:r>
    </w:p>
    <w:p w14:paraId="0662B856" w14:textId="77777777" w:rsidR="00501CD4" w:rsidRDefault="00501CD4" w:rsidP="00501CD4">
      <w:pPr>
        <w:pStyle w:val="ListParagraph"/>
        <w:numPr>
          <w:ilvl w:val="0"/>
          <w:numId w:val="57"/>
        </w:numPr>
        <w:spacing w:line="360" w:lineRule="auto"/>
        <w:jc w:val="both"/>
      </w:pPr>
      <w:r>
        <w:t xml:space="preserve">Report name i.e., </w:t>
      </w:r>
      <w:r w:rsidRPr="00606C79">
        <w:t>Scheduled Hours Preview (By Project)</w:t>
      </w:r>
      <w:r>
        <w:t xml:space="preserve"> shall appear on the top of the report, in the center.</w:t>
      </w:r>
    </w:p>
    <w:p w14:paraId="21BDB6F6" w14:textId="77777777" w:rsidR="00500543" w:rsidRDefault="00500543" w:rsidP="00501CD4">
      <w:pPr>
        <w:pStyle w:val="ListParagraph"/>
        <w:numPr>
          <w:ilvl w:val="0"/>
          <w:numId w:val="57"/>
        </w:numPr>
        <w:spacing w:line="360" w:lineRule="auto"/>
        <w:jc w:val="both"/>
      </w:pPr>
      <w:r>
        <w:t xml:space="preserve">This is a preview </w:t>
      </w:r>
      <w:r w:rsidR="00507A56">
        <w:t xml:space="preserve">of a </w:t>
      </w:r>
      <w:r>
        <w:t>report by Project from Scheduling page.</w:t>
      </w:r>
    </w:p>
    <w:p w14:paraId="4107C8A8" w14:textId="77777777" w:rsidR="006462A1" w:rsidRDefault="006462A1" w:rsidP="00606C79">
      <w:pPr>
        <w:spacing w:line="360" w:lineRule="auto"/>
        <w:jc w:val="both"/>
        <w:rPr>
          <w:b/>
          <w:i/>
        </w:rPr>
      </w:pPr>
    </w:p>
    <w:p w14:paraId="39932D49" w14:textId="77777777" w:rsidR="006462A1" w:rsidRDefault="006462A1" w:rsidP="00606C79">
      <w:pPr>
        <w:spacing w:line="360" w:lineRule="auto"/>
        <w:jc w:val="both"/>
        <w:rPr>
          <w:b/>
          <w:i/>
        </w:rPr>
      </w:pPr>
      <w:r w:rsidRPr="00606C79">
        <w:rPr>
          <w:b/>
          <w:i/>
        </w:rPr>
        <w:t>Requirement 1:</w:t>
      </w:r>
      <w:r w:rsidR="003935A7">
        <w:rPr>
          <w:b/>
          <w:i/>
        </w:rPr>
        <w:t xml:space="preserve"> </w:t>
      </w:r>
      <w:r>
        <w:rPr>
          <w:b/>
          <w:i/>
        </w:rPr>
        <w:t>Year</w:t>
      </w:r>
    </w:p>
    <w:p w14:paraId="4C75D846" w14:textId="77777777" w:rsidR="003935A7" w:rsidRPr="00606C79" w:rsidRDefault="6B7F0FA0" w:rsidP="6B7F0FA0">
      <w:pPr>
        <w:pStyle w:val="ListParagraph"/>
        <w:numPr>
          <w:ilvl w:val="0"/>
          <w:numId w:val="98"/>
        </w:numPr>
        <w:spacing w:line="360" w:lineRule="auto"/>
        <w:jc w:val="both"/>
        <w:rPr>
          <w:b/>
          <w:bCs/>
          <w:i/>
          <w:iCs/>
        </w:rPr>
      </w:pPr>
      <w:r>
        <w:t xml:space="preserve">Year shall be displayed on the top, in the center of the report. </w:t>
      </w:r>
    </w:p>
    <w:p w14:paraId="7EA35F1C" w14:textId="30080398" w:rsidR="6B7F0FA0" w:rsidRDefault="6B7F0FA0" w:rsidP="6B7F0FA0">
      <w:pPr>
        <w:numPr>
          <w:ilvl w:val="0"/>
          <w:numId w:val="98"/>
        </w:numPr>
        <w:spacing w:line="360" w:lineRule="auto"/>
        <w:jc w:val="both"/>
      </w:pPr>
      <w:r>
        <w:t>Year is ch</w:t>
      </w:r>
      <w:r w:rsidR="00267148">
        <w:t>angeable parameter based on a resource</w:t>
      </w:r>
      <w:r>
        <w:t xml:space="preserve"> input</w:t>
      </w:r>
      <w:r w:rsidR="00267148">
        <w:t>.</w:t>
      </w:r>
    </w:p>
    <w:p w14:paraId="2B30E0A3" w14:textId="77777777" w:rsidR="00BC7373" w:rsidRDefault="00BC7373" w:rsidP="00606C79">
      <w:pPr>
        <w:spacing w:line="360" w:lineRule="auto"/>
        <w:jc w:val="both"/>
        <w:rPr>
          <w:b/>
          <w:i/>
        </w:rPr>
      </w:pPr>
    </w:p>
    <w:p w14:paraId="6E0EA4B9" w14:textId="77777777" w:rsidR="00D87C9A" w:rsidRDefault="00D87C9A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2: Quarter</w:t>
      </w:r>
    </w:p>
    <w:p w14:paraId="0607B1EF" w14:textId="77777777" w:rsidR="001C2288" w:rsidRPr="00606C79" w:rsidRDefault="001C2288" w:rsidP="00606C79">
      <w:pPr>
        <w:pStyle w:val="ListParagraph"/>
        <w:numPr>
          <w:ilvl w:val="0"/>
          <w:numId w:val="98"/>
        </w:numPr>
        <w:spacing w:line="360" w:lineRule="auto"/>
        <w:jc w:val="both"/>
        <w:rPr>
          <w:b/>
          <w:i/>
        </w:rPr>
      </w:pPr>
      <w:r>
        <w:t xml:space="preserve">Quarter shall be displayed on the top, below Year, in the center of the report. </w:t>
      </w:r>
    </w:p>
    <w:p w14:paraId="0483FCF9" w14:textId="77777777" w:rsidR="00BC7373" w:rsidRDefault="00BC7373" w:rsidP="00606C79">
      <w:pPr>
        <w:spacing w:line="360" w:lineRule="auto"/>
        <w:jc w:val="both"/>
        <w:rPr>
          <w:b/>
          <w:i/>
        </w:rPr>
      </w:pPr>
    </w:p>
    <w:p w14:paraId="540D8F79" w14:textId="77777777" w:rsidR="00BF0A95" w:rsidRDefault="00BF0A95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3: Project Name</w:t>
      </w:r>
    </w:p>
    <w:p w14:paraId="18D4E271" w14:textId="77777777" w:rsidR="009A37F5" w:rsidRPr="00606C79" w:rsidRDefault="009A37F5" w:rsidP="00606C79">
      <w:pPr>
        <w:pStyle w:val="ListParagraph"/>
        <w:numPr>
          <w:ilvl w:val="0"/>
          <w:numId w:val="98"/>
        </w:numPr>
        <w:spacing w:line="360" w:lineRule="auto"/>
        <w:jc w:val="both"/>
        <w:rPr>
          <w:b/>
          <w:i/>
        </w:rPr>
      </w:pPr>
      <w:r>
        <w:t>Name of the project shall be displayed under the heading Project Name.</w:t>
      </w:r>
    </w:p>
    <w:p w14:paraId="4427F2F1" w14:textId="77777777" w:rsidR="00BC7373" w:rsidRDefault="00BC7373" w:rsidP="00606C79">
      <w:pPr>
        <w:spacing w:line="360" w:lineRule="auto"/>
        <w:jc w:val="both"/>
        <w:rPr>
          <w:b/>
          <w:i/>
        </w:rPr>
      </w:pPr>
    </w:p>
    <w:p w14:paraId="5CEC81AB" w14:textId="77777777" w:rsidR="00BF0A95" w:rsidRDefault="00BF0A95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4: Resource Title</w:t>
      </w:r>
    </w:p>
    <w:p w14:paraId="5529999E" w14:textId="77777777" w:rsidR="009A37F5" w:rsidRPr="00606C79" w:rsidRDefault="00CC1389" w:rsidP="00606C79">
      <w:pPr>
        <w:pStyle w:val="ListParagraph"/>
        <w:numPr>
          <w:ilvl w:val="0"/>
          <w:numId w:val="98"/>
        </w:numPr>
        <w:spacing w:line="360" w:lineRule="auto"/>
        <w:jc w:val="both"/>
        <w:rPr>
          <w:b/>
          <w:i/>
        </w:rPr>
      </w:pPr>
      <w:r>
        <w:t xml:space="preserve">Title of each </w:t>
      </w:r>
      <w:r w:rsidR="009A37F5">
        <w:t xml:space="preserve">resource </w:t>
      </w:r>
      <w:r w:rsidR="00C74BE3">
        <w:t xml:space="preserve">allocated to the project, </w:t>
      </w:r>
      <w:r w:rsidR="009A37F5">
        <w:t xml:space="preserve">shall be displayed under the heading Resource Title. </w:t>
      </w:r>
    </w:p>
    <w:p w14:paraId="1C4C7244" w14:textId="77777777" w:rsidR="00BC7373" w:rsidRDefault="00BC7373" w:rsidP="00606C79">
      <w:pPr>
        <w:spacing w:line="360" w:lineRule="auto"/>
        <w:jc w:val="both"/>
        <w:rPr>
          <w:b/>
          <w:i/>
        </w:rPr>
      </w:pPr>
    </w:p>
    <w:p w14:paraId="5FDDBD7E" w14:textId="77777777" w:rsidR="00BF0A95" w:rsidRDefault="00BF0A95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5: Resource Name</w:t>
      </w:r>
    </w:p>
    <w:p w14:paraId="6EC46AC2" w14:textId="77777777" w:rsidR="00CC1389" w:rsidRPr="00606C79" w:rsidRDefault="00CC1389" w:rsidP="00606C79">
      <w:pPr>
        <w:pStyle w:val="ListParagraph"/>
        <w:numPr>
          <w:ilvl w:val="0"/>
          <w:numId w:val="98"/>
        </w:numPr>
        <w:spacing w:line="360" w:lineRule="auto"/>
        <w:jc w:val="both"/>
        <w:rPr>
          <w:b/>
          <w:i/>
        </w:rPr>
      </w:pPr>
      <w:r>
        <w:t xml:space="preserve">Name of each resource </w:t>
      </w:r>
      <w:r w:rsidR="00C74BE3">
        <w:t xml:space="preserve">allocated to the project, </w:t>
      </w:r>
      <w:r>
        <w:t>shall be displayed under the heading Re</w:t>
      </w:r>
      <w:r w:rsidR="00C461D0">
        <w:t xml:space="preserve">source Name and </w:t>
      </w:r>
      <w:r>
        <w:t xml:space="preserve">next to Resource Title. </w:t>
      </w:r>
    </w:p>
    <w:p w14:paraId="3DDA3752" w14:textId="77777777" w:rsidR="00BC7373" w:rsidRDefault="00BC7373" w:rsidP="00606C79">
      <w:pPr>
        <w:spacing w:line="360" w:lineRule="auto"/>
        <w:jc w:val="both"/>
        <w:rPr>
          <w:b/>
          <w:i/>
        </w:rPr>
      </w:pPr>
    </w:p>
    <w:p w14:paraId="271CD403" w14:textId="77777777" w:rsidR="00BF0A95" w:rsidRDefault="00BF0A95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6: Week</w:t>
      </w:r>
      <w:r w:rsidR="00615084">
        <w:rPr>
          <w:b/>
          <w:i/>
        </w:rPr>
        <w:t xml:space="preserve"> mm/dd/yyyy to mm/dd/yyyy</w:t>
      </w:r>
    </w:p>
    <w:p w14:paraId="3D991854" w14:textId="77777777" w:rsidR="001D4529" w:rsidRDefault="00810B5A" w:rsidP="00606C79">
      <w:pPr>
        <w:pStyle w:val="ListParagraph"/>
        <w:numPr>
          <w:ilvl w:val="0"/>
          <w:numId w:val="98"/>
        </w:numPr>
        <w:spacing w:line="360" w:lineRule="auto"/>
        <w:jc w:val="both"/>
      </w:pPr>
      <w:r>
        <w:t xml:space="preserve">Week with </w:t>
      </w:r>
      <w:r w:rsidR="009379D0">
        <w:t>‘</w:t>
      </w:r>
      <w:r>
        <w:t>From</w:t>
      </w:r>
      <w:r w:rsidR="009379D0">
        <w:t>’</w:t>
      </w:r>
      <w:r>
        <w:t xml:space="preserve"> date to </w:t>
      </w:r>
      <w:r w:rsidR="009379D0">
        <w:t>‘</w:t>
      </w:r>
      <w:r>
        <w:t>To</w:t>
      </w:r>
      <w:r w:rsidR="009379D0">
        <w:t>’</w:t>
      </w:r>
      <w:r>
        <w:t xml:space="preserve"> date </w:t>
      </w:r>
      <w:r w:rsidR="008A4973">
        <w:t xml:space="preserve">of a particular quarter </w:t>
      </w:r>
      <w:r>
        <w:t>shall be displayed as the heading of the column.</w:t>
      </w:r>
    </w:p>
    <w:p w14:paraId="5E508DCF" w14:textId="77777777" w:rsidR="00C173FB" w:rsidRPr="00606C79" w:rsidRDefault="00C173FB" w:rsidP="00606C79">
      <w:pPr>
        <w:pStyle w:val="ListParagraph"/>
        <w:numPr>
          <w:ilvl w:val="0"/>
          <w:numId w:val="98"/>
        </w:numPr>
        <w:spacing w:line="360" w:lineRule="auto"/>
        <w:jc w:val="both"/>
      </w:pPr>
      <w:r>
        <w:lastRenderedPageBreak/>
        <w:t>Number of hours s</w:t>
      </w:r>
      <w:r w:rsidR="001D4529">
        <w:t xml:space="preserve">cheduled for each resource </w:t>
      </w:r>
      <w:r w:rsidR="00814650">
        <w:t>of a</w:t>
      </w:r>
      <w:r w:rsidR="00DE11C5">
        <w:t xml:space="preserve"> particular</w:t>
      </w:r>
      <w:r w:rsidR="00814650">
        <w:t xml:space="preserve"> project, </w:t>
      </w:r>
      <w:r w:rsidR="001D4529">
        <w:t>for each</w:t>
      </w:r>
      <w:r>
        <w:t xml:space="preserve"> week shall be displayed under the heading Week</w:t>
      </w:r>
      <w:r w:rsidR="00550CC4">
        <w:t>.</w:t>
      </w:r>
    </w:p>
    <w:p w14:paraId="288C6B4B" w14:textId="77777777" w:rsidR="00BC7373" w:rsidRDefault="00BC7373" w:rsidP="00606C79">
      <w:pPr>
        <w:spacing w:line="360" w:lineRule="auto"/>
        <w:jc w:val="both"/>
        <w:rPr>
          <w:b/>
          <w:i/>
        </w:rPr>
      </w:pPr>
    </w:p>
    <w:p w14:paraId="1BACE1E1" w14:textId="77777777" w:rsidR="00BF0A95" w:rsidRPr="00606C79" w:rsidRDefault="00BF0A95" w:rsidP="00606C79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Requirement 7: Print/ Export </w:t>
      </w:r>
    </w:p>
    <w:p w14:paraId="7A4DEFB1" w14:textId="75DF24A0" w:rsidR="00BF0A95" w:rsidRDefault="00BF0A95" w:rsidP="00BF0A95">
      <w:pPr>
        <w:pStyle w:val="ListParagraph"/>
        <w:numPr>
          <w:ilvl w:val="0"/>
          <w:numId w:val="80"/>
        </w:numPr>
        <w:spacing w:line="360" w:lineRule="auto"/>
        <w:jc w:val="both"/>
      </w:pPr>
      <w:r>
        <w:t xml:space="preserve">When </w:t>
      </w:r>
      <w:r w:rsidR="00AC7CCA">
        <w:t>a resource</w:t>
      </w:r>
      <w:r>
        <w:t xml:space="preserve"> clicks Print/ Export button, a pop-up shall appear for </w:t>
      </w:r>
      <w:r w:rsidR="00267148">
        <w:t>a resource</w:t>
      </w:r>
      <w:r>
        <w:t xml:space="preserve"> to select between Print or Export radio buttons.</w:t>
      </w:r>
    </w:p>
    <w:p w14:paraId="7B2A2B50" w14:textId="7031DD50" w:rsidR="00BF0A95" w:rsidRDefault="00BF0A95" w:rsidP="00BF0A95">
      <w:pPr>
        <w:pStyle w:val="ListParagraph"/>
        <w:numPr>
          <w:ilvl w:val="0"/>
          <w:numId w:val="80"/>
        </w:numPr>
        <w:spacing w:line="360" w:lineRule="auto"/>
        <w:jc w:val="both"/>
      </w:pPr>
      <w:r>
        <w:t xml:space="preserve">A </w:t>
      </w:r>
      <w:r w:rsidR="00AC7CCA">
        <w:t>resource</w:t>
      </w:r>
      <w:r>
        <w:t xml:space="preserve"> shall confirm their selection by clicking Confirm button in the pop-up. </w:t>
      </w:r>
    </w:p>
    <w:p w14:paraId="17B95B0B" w14:textId="10C04537" w:rsidR="00BF0A95" w:rsidRPr="00CC3693" w:rsidRDefault="00BF0A95" w:rsidP="00BF0A95">
      <w:pPr>
        <w:pStyle w:val="ListParagraph"/>
        <w:numPr>
          <w:ilvl w:val="0"/>
          <w:numId w:val="80"/>
        </w:numPr>
        <w:spacing w:line="360" w:lineRule="auto"/>
        <w:jc w:val="both"/>
      </w:pPr>
      <w:r>
        <w:t xml:space="preserve">If </w:t>
      </w:r>
      <w:r w:rsidR="00AC7CCA">
        <w:t>a resource</w:t>
      </w:r>
      <w:r>
        <w:t xml:space="preserve"> selects Export button, he/she shall be given an option to choose the format they would like to export to.</w:t>
      </w:r>
    </w:p>
    <w:p w14:paraId="00F226F1" w14:textId="77777777" w:rsidR="00DC0B37" w:rsidRDefault="00DC0B37" w:rsidP="00606C79">
      <w:pPr>
        <w:spacing w:line="360" w:lineRule="auto"/>
        <w:jc w:val="both"/>
      </w:pPr>
    </w:p>
    <w:p w14:paraId="5F1C9C05" w14:textId="77777777" w:rsidR="00662C04" w:rsidRDefault="00F24BAB" w:rsidP="00662C04">
      <w:pPr>
        <w:spacing w:line="360" w:lineRule="auto"/>
        <w:jc w:val="both"/>
        <w:rPr>
          <w:b/>
          <w:i/>
        </w:rPr>
      </w:pPr>
      <w:r>
        <w:rPr>
          <w:color w:val="2E74B5" w:themeColor="accent1" w:themeShade="BF"/>
        </w:rPr>
        <w:t xml:space="preserve">5.1.20 </w:t>
      </w:r>
      <w:r w:rsidR="00662C04" w:rsidRPr="0042068F">
        <w:rPr>
          <w:color w:val="2E74B5" w:themeColor="accent1" w:themeShade="BF"/>
        </w:rPr>
        <w:t xml:space="preserve">Report </w:t>
      </w:r>
      <w:r w:rsidR="00662C04">
        <w:rPr>
          <w:color w:val="2E74B5" w:themeColor="accent1" w:themeShade="BF"/>
        </w:rPr>
        <w:t>7</w:t>
      </w:r>
      <w:r w:rsidR="00662C04" w:rsidRPr="0042068F">
        <w:rPr>
          <w:color w:val="2E74B5" w:themeColor="accent1" w:themeShade="BF"/>
        </w:rPr>
        <w:t>: Sc</w:t>
      </w:r>
      <w:r w:rsidR="00662C04">
        <w:rPr>
          <w:color w:val="2E74B5" w:themeColor="accent1" w:themeShade="BF"/>
        </w:rPr>
        <w:t>heduled Hours Preview (By Resource</w:t>
      </w:r>
      <w:r w:rsidR="00662C04" w:rsidRPr="0042068F">
        <w:rPr>
          <w:color w:val="2E74B5" w:themeColor="accent1" w:themeShade="BF"/>
        </w:rPr>
        <w:t>)</w:t>
      </w:r>
      <w:r w:rsidR="00662C04">
        <w:rPr>
          <w:b/>
          <w:i/>
        </w:rPr>
        <w:t xml:space="preserve"> </w:t>
      </w:r>
    </w:p>
    <w:p w14:paraId="7990E6DD" w14:textId="77777777" w:rsidR="00507A56" w:rsidRDefault="00507A56" w:rsidP="00507A56">
      <w:pPr>
        <w:pStyle w:val="ListParagraph"/>
        <w:numPr>
          <w:ilvl w:val="0"/>
          <w:numId w:val="57"/>
        </w:numPr>
        <w:spacing w:line="360" w:lineRule="auto"/>
        <w:jc w:val="both"/>
      </w:pPr>
      <w:r>
        <w:t>Access to this report is as per permissions granted.</w:t>
      </w:r>
    </w:p>
    <w:p w14:paraId="4A8351F9" w14:textId="77777777" w:rsidR="00507A56" w:rsidRDefault="00507A56" w:rsidP="00507A56">
      <w:pPr>
        <w:pStyle w:val="ListParagraph"/>
        <w:numPr>
          <w:ilvl w:val="0"/>
          <w:numId w:val="57"/>
        </w:numPr>
        <w:spacing w:line="360" w:lineRule="auto"/>
        <w:jc w:val="both"/>
      </w:pPr>
      <w:r>
        <w:t>Company logo shall be displayed on the left side, in the top of the page.</w:t>
      </w:r>
    </w:p>
    <w:p w14:paraId="6083413F" w14:textId="77777777" w:rsidR="00507A56" w:rsidRDefault="00507A56" w:rsidP="00507A56">
      <w:pPr>
        <w:pStyle w:val="ListParagraph"/>
        <w:numPr>
          <w:ilvl w:val="0"/>
          <w:numId w:val="57"/>
        </w:numPr>
        <w:spacing w:line="360" w:lineRule="auto"/>
        <w:jc w:val="both"/>
      </w:pPr>
      <w:r>
        <w:t xml:space="preserve">Report name i.e., </w:t>
      </w:r>
      <w:r w:rsidRPr="0042068F">
        <w:t>Sch</w:t>
      </w:r>
      <w:r>
        <w:t>eduled Hours Preview (By Resource</w:t>
      </w:r>
      <w:r w:rsidRPr="0042068F">
        <w:t>)</w:t>
      </w:r>
      <w:r>
        <w:t xml:space="preserve"> shall appear on the top of the report, in the center.</w:t>
      </w:r>
    </w:p>
    <w:p w14:paraId="102C1C51" w14:textId="77777777" w:rsidR="00507A56" w:rsidRDefault="00507A56" w:rsidP="00507A56">
      <w:pPr>
        <w:pStyle w:val="ListParagraph"/>
        <w:numPr>
          <w:ilvl w:val="0"/>
          <w:numId w:val="57"/>
        </w:numPr>
        <w:spacing w:line="360" w:lineRule="auto"/>
        <w:jc w:val="both"/>
      </w:pPr>
      <w:r>
        <w:t>This is a preview of a report by Resource from Scheduling page.</w:t>
      </w:r>
    </w:p>
    <w:p w14:paraId="0B57DEA4" w14:textId="77777777" w:rsidR="00662C04" w:rsidRDefault="00662C04" w:rsidP="00606C79">
      <w:pPr>
        <w:spacing w:line="360" w:lineRule="auto"/>
        <w:jc w:val="both"/>
      </w:pPr>
    </w:p>
    <w:p w14:paraId="63292276" w14:textId="77777777" w:rsidR="002F6151" w:rsidRDefault="002F6151" w:rsidP="002F6151">
      <w:pPr>
        <w:spacing w:line="360" w:lineRule="auto"/>
        <w:jc w:val="both"/>
        <w:rPr>
          <w:b/>
          <w:i/>
        </w:rPr>
      </w:pPr>
      <w:r w:rsidRPr="0042068F">
        <w:rPr>
          <w:b/>
          <w:i/>
        </w:rPr>
        <w:t>Requirement 1:</w:t>
      </w:r>
      <w:r>
        <w:rPr>
          <w:b/>
          <w:i/>
        </w:rPr>
        <w:t xml:space="preserve"> Year</w:t>
      </w:r>
    </w:p>
    <w:p w14:paraId="026C8D49" w14:textId="77777777" w:rsidR="002F6151" w:rsidRPr="0042068F" w:rsidRDefault="002F6151" w:rsidP="002F6151">
      <w:pPr>
        <w:pStyle w:val="ListParagraph"/>
        <w:numPr>
          <w:ilvl w:val="0"/>
          <w:numId w:val="98"/>
        </w:numPr>
        <w:spacing w:line="360" w:lineRule="auto"/>
        <w:jc w:val="both"/>
        <w:rPr>
          <w:b/>
          <w:i/>
        </w:rPr>
      </w:pPr>
      <w:r>
        <w:t xml:space="preserve">Year shall be displayed on the top, in the center of the report. </w:t>
      </w:r>
    </w:p>
    <w:p w14:paraId="3D8F3D16" w14:textId="77777777" w:rsidR="002F6151" w:rsidRDefault="002F6151" w:rsidP="002F6151">
      <w:pPr>
        <w:spacing w:line="360" w:lineRule="auto"/>
        <w:jc w:val="both"/>
        <w:rPr>
          <w:b/>
          <w:i/>
        </w:rPr>
      </w:pPr>
    </w:p>
    <w:p w14:paraId="27830986" w14:textId="77777777" w:rsidR="002F6151" w:rsidRDefault="002F6151" w:rsidP="002F6151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2: Quarter</w:t>
      </w:r>
    </w:p>
    <w:p w14:paraId="2CF219E7" w14:textId="77777777" w:rsidR="00662C04" w:rsidRDefault="002F6151" w:rsidP="00606C79">
      <w:pPr>
        <w:pStyle w:val="ListParagraph"/>
        <w:numPr>
          <w:ilvl w:val="0"/>
          <w:numId w:val="98"/>
        </w:numPr>
        <w:spacing w:line="360" w:lineRule="auto"/>
        <w:jc w:val="both"/>
      </w:pPr>
      <w:r>
        <w:t>Quarter shall be displayed on the top, below Year, in the center of the report.</w:t>
      </w:r>
    </w:p>
    <w:p w14:paraId="027E44CA" w14:textId="77777777" w:rsidR="002F6151" w:rsidRDefault="002F6151" w:rsidP="00606C79">
      <w:pPr>
        <w:spacing w:line="360" w:lineRule="auto"/>
        <w:jc w:val="both"/>
      </w:pPr>
    </w:p>
    <w:p w14:paraId="0DDE7A11" w14:textId="77777777" w:rsidR="00151D07" w:rsidRDefault="00151D07" w:rsidP="00151D07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3: Resource Name</w:t>
      </w:r>
    </w:p>
    <w:p w14:paraId="6A2E84AA" w14:textId="77777777" w:rsidR="00151D07" w:rsidRPr="0042068F" w:rsidRDefault="00151D07" w:rsidP="00151D07">
      <w:pPr>
        <w:pStyle w:val="ListParagraph"/>
        <w:numPr>
          <w:ilvl w:val="0"/>
          <w:numId w:val="98"/>
        </w:numPr>
        <w:spacing w:line="360" w:lineRule="auto"/>
        <w:jc w:val="both"/>
        <w:rPr>
          <w:b/>
          <w:i/>
        </w:rPr>
      </w:pPr>
      <w:r>
        <w:t>Name of a resource shall be displayed under the heading Re</w:t>
      </w:r>
      <w:r w:rsidR="005F0868">
        <w:t>source Name</w:t>
      </w:r>
      <w:r>
        <w:t xml:space="preserve">. </w:t>
      </w:r>
    </w:p>
    <w:p w14:paraId="5BBF1A85" w14:textId="77777777" w:rsidR="00151D07" w:rsidRDefault="00151D07" w:rsidP="00151D07">
      <w:pPr>
        <w:spacing w:line="360" w:lineRule="auto"/>
        <w:jc w:val="both"/>
        <w:rPr>
          <w:b/>
          <w:i/>
        </w:rPr>
      </w:pPr>
    </w:p>
    <w:p w14:paraId="78DE8353" w14:textId="77777777" w:rsidR="00151D07" w:rsidRDefault="00151D07" w:rsidP="00151D07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4: Resource Title</w:t>
      </w:r>
    </w:p>
    <w:p w14:paraId="552C5BDA" w14:textId="77777777" w:rsidR="00151D07" w:rsidRPr="0042068F" w:rsidRDefault="001C2E3B" w:rsidP="00151D07">
      <w:pPr>
        <w:pStyle w:val="ListParagraph"/>
        <w:numPr>
          <w:ilvl w:val="0"/>
          <w:numId w:val="98"/>
        </w:numPr>
        <w:spacing w:line="360" w:lineRule="auto"/>
        <w:jc w:val="both"/>
        <w:rPr>
          <w:b/>
          <w:i/>
        </w:rPr>
      </w:pPr>
      <w:r>
        <w:lastRenderedPageBreak/>
        <w:t>Title of a</w:t>
      </w:r>
      <w:r w:rsidR="00151D07">
        <w:t xml:space="preserve"> </w:t>
      </w:r>
      <w:r>
        <w:t>resource</w:t>
      </w:r>
      <w:r w:rsidR="008638AE">
        <w:t xml:space="preserve"> next to each resource name</w:t>
      </w:r>
      <w:r w:rsidR="00151D07">
        <w:t xml:space="preserve">, shall be displayed under the heading Resource Title. </w:t>
      </w:r>
    </w:p>
    <w:p w14:paraId="51781740" w14:textId="77777777" w:rsidR="00151D07" w:rsidRDefault="00151D07" w:rsidP="00151D07">
      <w:pPr>
        <w:spacing w:line="360" w:lineRule="auto"/>
        <w:jc w:val="both"/>
        <w:rPr>
          <w:b/>
          <w:i/>
        </w:rPr>
      </w:pPr>
    </w:p>
    <w:p w14:paraId="3188615A" w14:textId="77777777" w:rsidR="00151D07" w:rsidRDefault="00151D07" w:rsidP="00151D07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5: Project Name</w:t>
      </w:r>
    </w:p>
    <w:p w14:paraId="5C31ECAD" w14:textId="77777777" w:rsidR="00151D07" w:rsidRPr="0042068F" w:rsidRDefault="008D0040" w:rsidP="00151D07">
      <w:pPr>
        <w:pStyle w:val="ListParagraph"/>
        <w:numPr>
          <w:ilvl w:val="0"/>
          <w:numId w:val="98"/>
        </w:numPr>
        <w:spacing w:line="360" w:lineRule="auto"/>
        <w:jc w:val="both"/>
        <w:rPr>
          <w:b/>
          <w:i/>
        </w:rPr>
      </w:pPr>
      <w:r>
        <w:t xml:space="preserve">Name of all </w:t>
      </w:r>
      <w:r w:rsidR="00151D07">
        <w:t>project</w:t>
      </w:r>
      <w:r>
        <w:t>s a resource</w:t>
      </w:r>
      <w:r w:rsidR="008638AE">
        <w:t xml:space="preserve"> is</w:t>
      </w:r>
      <w:r>
        <w:t xml:space="preserve"> allocated to,</w:t>
      </w:r>
      <w:r w:rsidR="00151D07">
        <w:t xml:space="preserve"> shall be displayed under the heading Project Name.</w:t>
      </w:r>
    </w:p>
    <w:p w14:paraId="4FBCC141" w14:textId="77777777" w:rsidR="00151D07" w:rsidRDefault="00151D07" w:rsidP="00151D07">
      <w:pPr>
        <w:spacing w:line="360" w:lineRule="auto"/>
        <w:jc w:val="both"/>
        <w:rPr>
          <w:b/>
          <w:i/>
        </w:rPr>
      </w:pPr>
    </w:p>
    <w:p w14:paraId="0CCA48EE" w14:textId="77777777" w:rsidR="00151D07" w:rsidRDefault="00151D07" w:rsidP="00151D07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6: Week</w:t>
      </w:r>
      <w:r w:rsidR="00615084">
        <w:rPr>
          <w:b/>
          <w:i/>
        </w:rPr>
        <w:t xml:space="preserve"> mm/dd/yyyy to mm/dd/yyyy</w:t>
      </w:r>
    </w:p>
    <w:p w14:paraId="520F7FC9" w14:textId="77777777" w:rsidR="00151D07" w:rsidRDefault="00151D07" w:rsidP="00151D07">
      <w:pPr>
        <w:pStyle w:val="ListParagraph"/>
        <w:numPr>
          <w:ilvl w:val="0"/>
          <w:numId w:val="98"/>
        </w:numPr>
        <w:spacing w:line="360" w:lineRule="auto"/>
        <w:jc w:val="both"/>
      </w:pPr>
      <w:r>
        <w:t>Week with ‘From’ date to ‘To’ date of a particular quarter shall be displayed as the heading of the column.</w:t>
      </w:r>
    </w:p>
    <w:p w14:paraId="23163D54" w14:textId="5D37BAC6" w:rsidR="1A6F99BB" w:rsidRDefault="1A6F99BB" w:rsidP="1A6F99BB">
      <w:pPr>
        <w:pStyle w:val="ListParagraph"/>
        <w:numPr>
          <w:ilvl w:val="0"/>
          <w:numId w:val="98"/>
        </w:numPr>
        <w:spacing w:line="360" w:lineRule="auto"/>
        <w:jc w:val="both"/>
      </w:pPr>
      <w:r>
        <w:t>Number of hours scheduled for each project to a resource, for each week shall be displayed under the heading Week.</w:t>
      </w:r>
    </w:p>
    <w:p w14:paraId="013A4AFE" w14:textId="75EAF4D2" w:rsidR="1A6F99BB" w:rsidRDefault="1A6F99BB" w:rsidP="1A6F99BB">
      <w:pPr>
        <w:pStyle w:val="ListParagraph"/>
        <w:numPr>
          <w:ilvl w:val="0"/>
          <w:numId w:val="98"/>
        </w:numPr>
        <w:spacing w:line="360" w:lineRule="auto"/>
        <w:jc w:val="both"/>
      </w:pPr>
      <w:r>
        <w:t>Source for the data is “Administrator: Scheduling” screen.</w:t>
      </w:r>
    </w:p>
    <w:p w14:paraId="70C7C328" w14:textId="77777777" w:rsidR="00151D07" w:rsidRDefault="00151D07" w:rsidP="00151D07">
      <w:pPr>
        <w:spacing w:line="360" w:lineRule="auto"/>
        <w:jc w:val="both"/>
        <w:rPr>
          <w:b/>
          <w:i/>
        </w:rPr>
      </w:pPr>
    </w:p>
    <w:p w14:paraId="7412D150" w14:textId="77777777" w:rsidR="00151D07" w:rsidRPr="0042068F" w:rsidRDefault="00151D07" w:rsidP="00151D07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Requirement 7: Print/ Export </w:t>
      </w:r>
    </w:p>
    <w:p w14:paraId="17D93F2D" w14:textId="41D6FB79" w:rsidR="00151D07" w:rsidRDefault="00151D07" w:rsidP="00151D07">
      <w:pPr>
        <w:pStyle w:val="ListParagraph"/>
        <w:numPr>
          <w:ilvl w:val="0"/>
          <w:numId w:val="80"/>
        </w:numPr>
        <w:spacing w:line="360" w:lineRule="auto"/>
        <w:jc w:val="both"/>
      </w:pPr>
      <w:r>
        <w:t xml:space="preserve">When </w:t>
      </w:r>
      <w:r w:rsidR="00AC7CCA">
        <w:t>a resource</w:t>
      </w:r>
      <w:r>
        <w:t xml:space="preserve"> clicks Print/ Export button, a p</w:t>
      </w:r>
      <w:r w:rsidR="00267148">
        <w:t xml:space="preserve">op-up shall appear for a resource </w:t>
      </w:r>
      <w:r>
        <w:t>to select between Print or Export radio buttons.</w:t>
      </w:r>
    </w:p>
    <w:p w14:paraId="04F89554" w14:textId="6D405EF0" w:rsidR="00151D07" w:rsidRDefault="00151D07" w:rsidP="00151D07">
      <w:pPr>
        <w:pStyle w:val="ListParagraph"/>
        <w:numPr>
          <w:ilvl w:val="0"/>
          <w:numId w:val="80"/>
        </w:numPr>
        <w:spacing w:line="360" w:lineRule="auto"/>
        <w:jc w:val="both"/>
      </w:pPr>
      <w:r>
        <w:t xml:space="preserve">A </w:t>
      </w:r>
      <w:r w:rsidR="00AC7CCA">
        <w:t>resource</w:t>
      </w:r>
      <w:r>
        <w:t xml:space="preserve"> shall confirm their selection by clicking Confirm button in the pop-up. </w:t>
      </w:r>
    </w:p>
    <w:p w14:paraId="5DD64D0A" w14:textId="3CD86538" w:rsidR="00151D07" w:rsidRPr="00CC3693" w:rsidRDefault="00151D07" w:rsidP="00151D07">
      <w:pPr>
        <w:pStyle w:val="ListParagraph"/>
        <w:numPr>
          <w:ilvl w:val="0"/>
          <w:numId w:val="80"/>
        </w:numPr>
        <w:spacing w:line="360" w:lineRule="auto"/>
        <w:jc w:val="both"/>
      </w:pPr>
      <w:r>
        <w:t xml:space="preserve">If </w:t>
      </w:r>
      <w:r w:rsidR="00AC7CCA">
        <w:t>a resource</w:t>
      </w:r>
      <w:r>
        <w:t xml:space="preserve"> selects Export button, he/she shall be given an option to choose the format they would like to export to</w:t>
      </w:r>
      <w:r w:rsidR="00DB0452">
        <w:t>.</w:t>
      </w:r>
    </w:p>
    <w:p w14:paraId="46B9D8F6" w14:textId="77777777" w:rsidR="001C3EE4" w:rsidRDefault="001C3EE4" w:rsidP="001C3EE4">
      <w:pPr>
        <w:spacing w:line="360" w:lineRule="auto"/>
        <w:jc w:val="both"/>
        <w:rPr>
          <w:color w:val="2E74B5" w:themeColor="accent1" w:themeShade="BF"/>
        </w:rPr>
      </w:pPr>
    </w:p>
    <w:p w14:paraId="3E6901F8" w14:textId="77777777" w:rsidR="002F6151" w:rsidRDefault="002B74B8" w:rsidP="001C3EE4">
      <w:pPr>
        <w:spacing w:line="360" w:lineRule="auto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5.1.21 </w:t>
      </w:r>
      <w:r w:rsidR="001C3EE4" w:rsidRPr="001C3EE4">
        <w:rPr>
          <w:color w:val="2E74B5" w:themeColor="accent1" w:themeShade="BF"/>
        </w:rPr>
        <w:t>Issue Tracking</w:t>
      </w:r>
      <w:r w:rsidR="001C3EE4">
        <w:rPr>
          <w:color w:val="2E74B5" w:themeColor="accent1" w:themeShade="BF"/>
        </w:rPr>
        <w:t xml:space="preserve"> (Optional Module)</w:t>
      </w:r>
    </w:p>
    <w:p w14:paraId="34BC7D3B" w14:textId="77777777" w:rsidR="001C3EE4" w:rsidRPr="001546A0" w:rsidRDefault="00660E3E" w:rsidP="00660E3E">
      <w:pPr>
        <w:pStyle w:val="ListParagraph"/>
        <w:numPr>
          <w:ilvl w:val="0"/>
          <w:numId w:val="104"/>
        </w:numPr>
        <w:spacing w:line="360" w:lineRule="auto"/>
        <w:jc w:val="both"/>
        <w:rPr>
          <w:color w:val="2E74B5" w:themeColor="accent1" w:themeShade="BF"/>
        </w:rPr>
      </w:pPr>
      <w:r>
        <w:t>Company logo shall be displayed on the left side, in the top of the page.</w:t>
      </w:r>
    </w:p>
    <w:p w14:paraId="2A3EB9B2" w14:textId="77777777" w:rsidR="001546A0" w:rsidRDefault="001546A0" w:rsidP="001546A0">
      <w:pPr>
        <w:spacing w:line="360" w:lineRule="auto"/>
        <w:jc w:val="both"/>
        <w:rPr>
          <w:color w:val="2E74B5" w:themeColor="accent1" w:themeShade="BF"/>
        </w:rPr>
      </w:pPr>
    </w:p>
    <w:p w14:paraId="0EF208B4" w14:textId="77777777" w:rsidR="001546A0" w:rsidRPr="001546A0" w:rsidRDefault="001546A0" w:rsidP="001546A0">
      <w:pPr>
        <w:spacing w:line="360" w:lineRule="auto"/>
        <w:jc w:val="both"/>
        <w:rPr>
          <w:b/>
          <w:i/>
        </w:rPr>
      </w:pPr>
      <w:r w:rsidRPr="001546A0">
        <w:rPr>
          <w:b/>
          <w:i/>
        </w:rPr>
        <w:t xml:space="preserve">Requirement 1: </w:t>
      </w:r>
      <w:r w:rsidR="00856A2D">
        <w:rPr>
          <w:b/>
          <w:i/>
        </w:rPr>
        <w:t>Read only display</w:t>
      </w:r>
    </w:p>
    <w:p w14:paraId="0C76CB11" w14:textId="77777777" w:rsidR="001546A0" w:rsidRDefault="00236A48" w:rsidP="001546A0">
      <w:pPr>
        <w:pStyle w:val="ListParagraph"/>
        <w:numPr>
          <w:ilvl w:val="0"/>
          <w:numId w:val="104"/>
        </w:numPr>
        <w:spacing w:line="360" w:lineRule="auto"/>
        <w:jc w:val="both"/>
      </w:pPr>
      <w:r w:rsidRPr="00236A48">
        <w:t>Pro</w:t>
      </w:r>
      <w:r>
        <w:t>ject Name, Project Number, Project Type and other details of the project shall have read-only display.</w:t>
      </w:r>
    </w:p>
    <w:p w14:paraId="3A00AAFF" w14:textId="77777777" w:rsidR="00236A48" w:rsidRDefault="000116DC" w:rsidP="00236A48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2</w:t>
      </w:r>
      <w:r w:rsidR="00236A48" w:rsidRPr="00236A48">
        <w:rPr>
          <w:b/>
          <w:i/>
        </w:rPr>
        <w:t xml:space="preserve">: </w:t>
      </w:r>
      <w:r>
        <w:rPr>
          <w:b/>
          <w:i/>
        </w:rPr>
        <w:t>Issue Name</w:t>
      </w:r>
    </w:p>
    <w:p w14:paraId="738A4E39" w14:textId="77777777" w:rsidR="00DA2E72" w:rsidRPr="00DA2E72" w:rsidRDefault="000116DC" w:rsidP="000116DC">
      <w:pPr>
        <w:pStyle w:val="ListParagraph"/>
        <w:numPr>
          <w:ilvl w:val="0"/>
          <w:numId w:val="104"/>
        </w:numPr>
        <w:spacing w:line="360" w:lineRule="auto"/>
        <w:jc w:val="both"/>
        <w:rPr>
          <w:b/>
          <w:i/>
        </w:rPr>
      </w:pPr>
      <w:r>
        <w:t xml:space="preserve">Only </w:t>
      </w:r>
      <w:r w:rsidR="00DA2E72">
        <w:t xml:space="preserve">Audit resource can enter/ edit/ delete issue details. </w:t>
      </w:r>
    </w:p>
    <w:p w14:paraId="08A8C620" w14:textId="77777777" w:rsidR="00DA2E72" w:rsidRPr="00DA2E72" w:rsidRDefault="00DA2E72" w:rsidP="000116DC">
      <w:pPr>
        <w:pStyle w:val="ListParagraph"/>
        <w:numPr>
          <w:ilvl w:val="0"/>
          <w:numId w:val="104"/>
        </w:numPr>
        <w:spacing w:line="360" w:lineRule="auto"/>
        <w:jc w:val="both"/>
        <w:rPr>
          <w:b/>
          <w:i/>
        </w:rPr>
      </w:pPr>
      <w:r>
        <w:t>Audit resource shall be provided a free form text field with maximum 100 characters to enter Issue name.</w:t>
      </w:r>
    </w:p>
    <w:p w14:paraId="38D0144D" w14:textId="77777777" w:rsidR="00DA2E72" w:rsidRDefault="00DA2E72" w:rsidP="00DA2E72">
      <w:pPr>
        <w:spacing w:line="360" w:lineRule="auto"/>
        <w:jc w:val="both"/>
      </w:pPr>
    </w:p>
    <w:p w14:paraId="79C35F34" w14:textId="77777777" w:rsidR="00236A48" w:rsidRDefault="00DA2E72" w:rsidP="00DA2E72">
      <w:pPr>
        <w:spacing w:line="360" w:lineRule="auto"/>
        <w:jc w:val="both"/>
        <w:rPr>
          <w:b/>
          <w:i/>
        </w:rPr>
      </w:pPr>
      <w:r w:rsidRPr="00DA2E72">
        <w:rPr>
          <w:b/>
          <w:i/>
        </w:rPr>
        <w:lastRenderedPageBreak/>
        <w:t>Requirement 3: Issue Number</w:t>
      </w:r>
      <w:r w:rsidR="000116DC" w:rsidRPr="00DA2E72">
        <w:rPr>
          <w:b/>
          <w:i/>
        </w:rPr>
        <w:t xml:space="preserve"> </w:t>
      </w:r>
    </w:p>
    <w:p w14:paraId="52BD0C55" w14:textId="77777777" w:rsidR="00DA2E72" w:rsidRPr="00DA2E72" w:rsidRDefault="00DA2E72" w:rsidP="00DA2E72">
      <w:pPr>
        <w:pStyle w:val="ListParagraph"/>
        <w:numPr>
          <w:ilvl w:val="0"/>
          <w:numId w:val="105"/>
        </w:numPr>
        <w:spacing w:line="360" w:lineRule="auto"/>
        <w:jc w:val="both"/>
        <w:rPr>
          <w:b/>
          <w:i/>
        </w:rPr>
      </w:pPr>
      <w:r>
        <w:t>Issue number shall be auto generated.</w:t>
      </w:r>
    </w:p>
    <w:p w14:paraId="5EBD352D" w14:textId="77777777" w:rsidR="00DA2E72" w:rsidRDefault="00DA2E72" w:rsidP="00DA2E72">
      <w:pPr>
        <w:spacing w:line="360" w:lineRule="auto"/>
        <w:jc w:val="both"/>
        <w:rPr>
          <w:b/>
          <w:i/>
        </w:rPr>
      </w:pPr>
    </w:p>
    <w:p w14:paraId="385AB3F8" w14:textId="77777777" w:rsidR="00DA2E72" w:rsidRDefault="00DA2E72" w:rsidP="00DA2E72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4: Issue Type</w:t>
      </w:r>
    </w:p>
    <w:p w14:paraId="41D250DB" w14:textId="77777777" w:rsidR="00DA2E72" w:rsidRDefault="00DA2E72" w:rsidP="00DA2E72">
      <w:pPr>
        <w:pStyle w:val="ListParagraph"/>
        <w:numPr>
          <w:ilvl w:val="0"/>
          <w:numId w:val="105"/>
        </w:numPr>
        <w:spacing w:line="360" w:lineRule="auto"/>
        <w:jc w:val="both"/>
      </w:pPr>
      <w:r>
        <w:t>A free form text field with maximum 100 characters shall be provided to enter Issue Type.</w:t>
      </w:r>
    </w:p>
    <w:p w14:paraId="3B5BF288" w14:textId="77777777" w:rsidR="00DA2E72" w:rsidRDefault="00DA2E72" w:rsidP="00DA2E72">
      <w:pPr>
        <w:spacing w:line="360" w:lineRule="auto"/>
        <w:jc w:val="both"/>
      </w:pPr>
    </w:p>
    <w:p w14:paraId="193E59F2" w14:textId="77777777" w:rsidR="00DA2E72" w:rsidRDefault="00DA2E72" w:rsidP="00DA2E72">
      <w:pPr>
        <w:spacing w:line="360" w:lineRule="auto"/>
        <w:jc w:val="both"/>
        <w:rPr>
          <w:b/>
          <w:i/>
        </w:rPr>
      </w:pPr>
      <w:r w:rsidRPr="00DA2E72">
        <w:rPr>
          <w:b/>
          <w:i/>
        </w:rPr>
        <w:t>Requirement 5: Issue Description</w:t>
      </w:r>
    </w:p>
    <w:p w14:paraId="536A93A9" w14:textId="77777777" w:rsidR="00DA2E72" w:rsidRDefault="00DA2E72" w:rsidP="00DA2E72">
      <w:pPr>
        <w:pStyle w:val="ListParagraph"/>
        <w:numPr>
          <w:ilvl w:val="0"/>
          <w:numId w:val="105"/>
        </w:numPr>
        <w:spacing w:line="360" w:lineRule="auto"/>
        <w:jc w:val="both"/>
      </w:pPr>
      <w:r>
        <w:t xml:space="preserve">A free form text area with maximum 200 characters shall be provided to enter issue description. </w:t>
      </w:r>
    </w:p>
    <w:p w14:paraId="0291734A" w14:textId="77777777" w:rsidR="00DA2E72" w:rsidRDefault="00DA2E72" w:rsidP="00DA2E72">
      <w:pPr>
        <w:spacing w:line="360" w:lineRule="auto"/>
        <w:jc w:val="both"/>
      </w:pPr>
    </w:p>
    <w:p w14:paraId="2FADE7F7" w14:textId="77777777" w:rsidR="00DA2E72" w:rsidRDefault="00DA2E72" w:rsidP="00DA2E72">
      <w:pPr>
        <w:spacing w:line="360" w:lineRule="auto"/>
        <w:jc w:val="both"/>
        <w:rPr>
          <w:b/>
          <w:i/>
        </w:rPr>
      </w:pPr>
      <w:r w:rsidRPr="00DA2E72">
        <w:rPr>
          <w:b/>
          <w:i/>
        </w:rPr>
        <w:t>Requirement 6: Corrective Action Responsible Name</w:t>
      </w:r>
    </w:p>
    <w:p w14:paraId="7FC63221" w14:textId="607D59F2" w:rsidR="1A6F99BB" w:rsidRDefault="1A6F99BB" w:rsidP="1A6F99BB">
      <w:pPr>
        <w:pStyle w:val="ListParagraph"/>
        <w:numPr>
          <w:ilvl w:val="0"/>
          <w:numId w:val="105"/>
        </w:numPr>
        <w:spacing w:line="360" w:lineRule="auto"/>
        <w:jc w:val="both"/>
      </w:pPr>
      <w:r>
        <w:t xml:space="preserve">A drop down of only Management Resources list shall be provided to select a person/s responsible for corrective action. </w:t>
      </w:r>
      <w:r w:rsidRPr="1A6F99BB">
        <w:rPr>
          <w:rFonts w:eastAsia="Calibri" w:cs="Calibri"/>
        </w:rPr>
        <w:t>More than one person may be responsible for the same corrective action – need to provide options to add up to five names against each issue.</w:t>
      </w:r>
    </w:p>
    <w:p w14:paraId="28D5D871" w14:textId="2C8298BF" w:rsidR="000B0AA8" w:rsidRDefault="000B0AA8" w:rsidP="00DA2E72">
      <w:pPr>
        <w:pStyle w:val="ListParagraph"/>
        <w:numPr>
          <w:ilvl w:val="0"/>
          <w:numId w:val="105"/>
        </w:numPr>
        <w:spacing w:line="360" w:lineRule="auto"/>
        <w:jc w:val="both"/>
      </w:pPr>
      <w:r>
        <w:t xml:space="preserve">If </w:t>
      </w:r>
      <w:r w:rsidR="00D146B2">
        <w:t xml:space="preserve">a </w:t>
      </w:r>
      <w:r>
        <w:t>resource is not available in the dro</w:t>
      </w:r>
      <w:r w:rsidR="00AC7D0F">
        <w:t>p down list, auditor resource shall be provided an option to</w:t>
      </w:r>
      <w:r>
        <w:t xml:space="preserve"> add</w:t>
      </w:r>
      <w:r w:rsidR="00AC7D0F">
        <w:t xml:space="preserve"> a</w:t>
      </w:r>
      <w:r>
        <w:t xml:space="preserve"> new management resource to tag to this issue.</w:t>
      </w:r>
    </w:p>
    <w:p w14:paraId="49A1C9F6" w14:textId="77777777" w:rsidR="00BE2B1A" w:rsidRDefault="00BE2B1A" w:rsidP="00DA2E72">
      <w:pPr>
        <w:pStyle w:val="ListParagraph"/>
        <w:numPr>
          <w:ilvl w:val="0"/>
          <w:numId w:val="105"/>
        </w:numPr>
        <w:spacing w:line="360" w:lineRule="auto"/>
        <w:jc w:val="both"/>
      </w:pPr>
      <w:r>
        <w:t>Validation shall be enforced to avoid adding any existing audit resource as a management resource should be there.</w:t>
      </w:r>
    </w:p>
    <w:p w14:paraId="3B876E5D" w14:textId="77777777" w:rsidR="00D545FB" w:rsidRDefault="00D545FB" w:rsidP="00D545FB">
      <w:pPr>
        <w:spacing w:line="360" w:lineRule="auto"/>
        <w:jc w:val="both"/>
      </w:pPr>
    </w:p>
    <w:p w14:paraId="313565AF" w14:textId="77777777" w:rsidR="00D545FB" w:rsidRDefault="00D545FB" w:rsidP="00D545FB">
      <w:pPr>
        <w:spacing w:line="360" w:lineRule="auto"/>
        <w:jc w:val="both"/>
        <w:rPr>
          <w:b/>
          <w:i/>
        </w:rPr>
      </w:pPr>
      <w:r w:rsidRPr="00D545FB">
        <w:rPr>
          <w:b/>
          <w:i/>
        </w:rPr>
        <w:t xml:space="preserve">Requirement 7: Issue </w:t>
      </w:r>
      <w:r w:rsidR="00DC32EA">
        <w:rPr>
          <w:b/>
          <w:i/>
        </w:rPr>
        <w:t xml:space="preserve">Open </w:t>
      </w:r>
      <w:r w:rsidRPr="00D545FB">
        <w:rPr>
          <w:b/>
          <w:i/>
        </w:rPr>
        <w:t>Date</w:t>
      </w:r>
    </w:p>
    <w:p w14:paraId="52525317" w14:textId="77777777" w:rsidR="00DC32EA" w:rsidRPr="00DC32EA" w:rsidRDefault="00DC32EA" w:rsidP="00DC32EA">
      <w:pPr>
        <w:pStyle w:val="ListParagraph"/>
        <w:numPr>
          <w:ilvl w:val="0"/>
          <w:numId w:val="105"/>
        </w:numPr>
        <w:spacing w:line="360" w:lineRule="auto"/>
        <w:jc w:val="both"/>
        <w:rPr>
          <w:b/>
          <w:i/>
        </w:rPr>
      </w:pPr>
      <w:r>
        <w:t>A calendar shall be provided to enter Issue open date.</w:t>
      </w:r>
    </w:p>
    <w:p w14:paraId="27816714" w14:textId="77777777" w:rsidR="00DC32EA" w:rsidRDefault="00DC32EA" w:rsidP="00DC32EA">
      <w:pPr>
        <w:spacing w:line="360" w:lineRule="auto"/>
        <w:jc w:val="both"/>
        <w:rPr>
          <w:b/>
          <w:i/>
        </w:rPr>
      </w:pPr>
    </w:p>
    <w:p w14:paraId="0D3D7895" w14:textId="77777777" w:rsidR="00DC32EA" w:rsidRDefault="00DC32EA" w:rsidP="00DC32EA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8: Issue Created by</w:t>
      </w:r>
    </w:p>
    <w:p w14:paraId="6FBB7E16" w14:textId="21AE2A95" w:rsidR="00DC32EA" w:rsidRPr="00DC32EA" w:rsidRDefault="00DC32EA" w:rsidP="00DC32EA">
      <w:pPr>
        <w:pStyle w:val="ListParagraph"/>
        <w:numPr>
          <w:ilvl w:val="0"/>
          <w:numId w:val="105"/>
        </w:numPr>
        <w:spacing w:line="360" w:lineRule="auto"/>
        <w:jc w:val="both"/>
        <w:rPr>
          <w:b/>
          <w:i/>
        </w:rPr>
      </w:pPr>
      <w:r>
        <w:t>Issue created by field shall be defaulte</w:t>
      </w:r>
      <w:r w:rsidR="00833106">
        <w:t>d to a resource</w:t>
      </w:r>
      <w:r>
        <w:t xml:space="preserve"> logged in.</w:t>
      </w:r>
    </w:p>
    <w:p w14:paraId="1C194B00" w14:textId="77777777" w:rsidR="00DC32EA" w:rsidRDefault="00DC32EA" w:rsidP="00DC32EA">
      <w:pPr>
        <w:spacing w:line="360" w:lineRule="auto"/>
        <w:jc w:val="both"/>
        <w:rPr>
          <w:b/>
          <w:i/>
        </w:rPr>
      </w:pPr>
    </w:p>
    <w:p w14:paraId="737E9F76" w14:textId="77777777" w:rsidR="00DC32EA" w:rsidRDefault="00DC32EA" w:rsidP="00DC32EA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9: Issue Closure target date</w:t>
      </w:r>
    </w:p>
    <w:p w14:paraId="5E308D22" w14:textId="77777777" w:rsidR="00DC32EA" w:rsidRPr="00DC32EA" w:rsidRDefault="00DC32EA" w:rsidP="00DC32EA">
      <w:pPr>
        <w:pStyle w:val="ListParagraph"/>
        <w:numPr>
          <w:ilvl w:val="0"/>
          <w:numId w:val="105"/>
        </w:numPr>
        <w:spacing w:line="360" w:lineRule="auto"/>
        <w:jc w:val="both"/>
        <w:rPr>
          <w:b/>
          <w:i/>
        </w:rPr>
      </w:pPr>
      <w:r>
        <w:t>A calendar shall be provided to choose Issue closure target date.</w:t>
      </w:r>
    </w:p>
    <w:p w14:paraId="2496403E" w14:textId="77777777" w:rsidR="00DC32EA" w:rsidRDefault="00DC32EA" w:rsidP="00DC32EA">
      <w:pPr>
        <w:spacing w:line="360" w:lineRule="auto"/>
        <w:jc w:val="both"/>
        <w:rPr>
          <w:b/>
          <w:i/>
        </w:rPr>
      </w:pPr>
    </w:p>
    <w:p w14:paraId="377E6801" w14:textId="77777777" w:rsidR="00DC32EA" w:rsidRDefault="00DC32EA" w:rsidP="00DC32EA">
      <w:pPr>
        <w:spacing w:line="360" w:lineRule="auto"/>
        <w:jc w:val="both"/>
        <w:rPr>
          <w:b/>
          <w:i/>
        </w:rPr>
      </w:pPr>
      <w:r>
        <w:rPr>
          <w:b/>
          <w:i/>
        </w:rPr>
        <w:lastRenderedPageBreak/>
        <w:t>Requirement 10: Issue Completed date</w:t>
      </w:r>
    </w:p>
    <w:p w14:paraId="60C9308F" w14:textId="77777777" w:rsidR="00DC32EA" w:rsidRPr="00E86185" w:rsidRDefault="00F9391D" w:rsidP="00DC32EA">
      <w:pPr>
        <w:pStyle w:val="ListParagraph"/>
        <w:numPr>
          <w:ilvl w:val="0"/>
          <w:numId w:val="105"/>
        </w:numPr>
        <w:spacing w:line="360" w:lineRule="auto"/>
        <w:jc w:val="both"/>
        <w:rPr>
          <w:b/>
          <w:i/>
        </w:rPr>
      </w:pPr>
      <w:r>
        <w:t>A calendar shall be provided to choose Issue completed date.</w:t>
      </w:r>
    </w:p>
    <w:p w14:paraId="6E8917EE" w14:textId="77777777" w:rsidR="00E86185" w:rsidRDefault="00E86185" w:rsidP="00E86185">
      <w:pPr>
        <w:spacing w:line="360" w:lineRule="auto"/>
        <w:jc w:val="both"/>
        <w:rPr>
          <w:b/>
          <w:i/>
        </w:rPr>
      </w:pPr>
    </w:p>
    <w:p w14:paraId="4DC1C78E" w14:textId="77777777" w:rsidR="00E86185" w:rsidRDefault="00E86185" w:rsidP="00E86185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11: Issue Completion Status</w:t>
      </w:r>
    </w:p>
    <w:p w14:paraId="639FC05E" w14:textId="77777777" w:rsidR="00E86185" w:rsidRPr="00E86185" w:rsidRDefault="00E86185" w:rsidP="00833106">
      <w:pPr>
        <w:pStyle w:val="ListParagraph"/>
        <w:numPr>
          <w:ilvl w:val="0"/>
          <w:numId w:val="105"/>
        </w:numPr>
        <w:spacing w:line="360" w:lineRule="auto"/>
        <w:jc w:val="both"/>
        <w:rPr>
          <w:b/>
          <w:i/>
        </w:rPr>
      </w:pPr>
      <w:r>
        <w:t>Issue completion status shall be displayed by bubbles with colors like Yellow, Green and Red.</w:t>
      </w:r>
    </w:p>
    <w:p w14:paraId="5B3C7BF6" w14:textId="77777777" w:rsidR="00E86185" w:rsidRPr="00E86185" w:rsidRDefault="1A6F99BB" w:rsidP="00833106">
      <w:pPr>
        <w:pStyle w:val="ListParagraph"/>
        <w:numPr>
          <w:ilvl w:val="0"/>
          <w:numId w:val="105"/>
        </w:numPr>
        <w:spacing w:line="360" w:lineRule="auto"/>
        <w:jc w:val="both"/>
        <w:rPr>
          <w:b/>
          <w:bCs/>
          <w:i/>
          <w:iCs/>
        </w:rPr>
      </w:pPr>
      <w:r>
        <w:t>Red color status indicates that issue completion exceeded target date and is still open.</w:t>
      </w:r>
    </w:p>
    <w:p w14:paraId="3AE453B5" w14:textId="1B51C42C" w:rsidR="1A6F99BB" w:rsidRDefault="1A6F99BB" w:rsidP="00833106">
      <w:pPr>
        <w:numPr>
          <w:ilvl w:val="0"/>
          <w:numId w:val="105"/>
        </w:numPr>
        <w:spacing w:line="360" w:lineRule="auto"/>
        <w:jc w:val="both"/>
      </w:pPr>
      <w:r>
        <w:t>Light Green color status indicates that issue has been completed within the target date.</w:t>
      </w:r>
    </w:p>
    <w:p w14:paraId="6D774484" w14:textId="1046A625" w:rsidR="1A6F99BB" w:rsidRDefault="1A6F99BB" w:rsidP="00833106">
      <w:pPr>
        <w:numPr>
          <w:ilvl w:val="0"/>
          <w:numId w:val="105"/>
        </w:numPr>
        <w:spacing w:line="360" w:lineRule="auto"/>
        <w:jc w:val="both"/>
      </w:pPr>
      <w:r>
        <w:t>Dark Green status indicates that an issue has been completed after the target date.</w:t>
      </w:r>
    </w:p>
    <w:p w14:paraId="3EDDD854" w14:textId="77777777" w:rsidR="00E86185" w:rsidRPr="00A075AA" w:rsidRDefault="00E86185" w:rsidP="00833106">
      <w:pPr>
        <w:pStyle w:val="ListParagraph"/>
        <w:numPr>
          <w:ilvl w:val="0"/>
          <w:numId w:val="105"/>
        </w:numPr>
        <w:spacing w:line="360" w:lineRule="auto"/>
        <w:jc w:val="both"/>
        <w:rPr>
          <w:b/>
          <w:i/>
        </w:rPr>
      </w:pPr>
      <w:r>
        <w:t>Yellow status indicates that issue completion is in progress and within the target date.</w:t>
      </w:r>
    </w:p>
    <w:p w14:paraId="61A20DA0" w14:textId="77777777" w:rsidR="00A075AA" w:rsidRDefault="00A075AA" w:rsidP="00A075AA">
      <w:pPr>
        <w:spacing w:line="360" w:lineRule="auto"/>
        <w:jc w:val="both"/>
        <w:rPr>
          <w:b/>
          <w:i/>
        </w:rPr>
      </w:pPr>
    </w:p>
    <w:p w14:paraId="48CF5120" w14:textId="77777777" w:rsidR="00A075AA" w:rsidRDefault="00A075AA" w:rsidP="00A075AA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12: Issue Response</w:t>
      </w:r>
    </w:p>
    <w:p w14:paraId="78B84D0C" w14:textId="77777777" w:rsidR="00A075AA" w:rsidRPr="00A075AA" w:rsidRDefault="00A075AA" w:rsidP="00A075AA">
      <w:pPr>
        <w:pStyle w:val="ListParagraph"/>
        <w:numPr>
          <w:ilvl w:val="0"/>
          <w:numId w:val="106"/>
        </w:numPr>
        <w:spacing w:line="360" w:lineRule="auto"/>
        <w:jc w:val="both"/>
        <w:rPr>
          <w:b/>
          <w:i/>
        </w:rPr>
      </w:pPr>
      <w:r>
        <w:t xml:space="preserve">A text area shall be provided to enter issue response by management resource only. </w:t>
      </w:r>
    </w:p>
    <w:p w14:paraId="626E8D78" w14:textId="77777777" w:rsidR="00A075AA" w:rsidRPr="00A075AA" w:rsidRDefault="00A075AA" w:rsidP="00A075AA">
      <w:pPr>
        <w:pStyle w:val="ListParagraph"/>
        <w:numPr>
          <w:ilvl w:val="0"/>
          <w:numId w:val="106"/>
        </w:numPr>
        <w:spacing w:line="360" w:lineRule="auto"/>
        <w:jc w:val="both"/>
        <w:rPr>
          <w:b/>
          <w:i/>
        </w:rPr>
      </w:pPr>
      <w:r>
        <w:t xml:space="preserve">Date stamp shall be provided for issue response. </w:t>
      </w:r>
    </w:p>
    <w:p w14:paraId="7CFFB4EB" w14:textId="77777777" w:rsidR="00A075AA" w:rsidRDefault="00A075AA" w:rsidP="00A075AA">
      <w:pPr>
        <w:spacing w:line="360" w:lineRule="auto"/>
        <w:jc w:val="both"/>
        <w:rPr>
          <w:b/>
          <w:i/>
        </w:rPr>
      </w:pPr>
    </w:p>
    <w:p w14:paraId="2E0D13C0" w14:textId="77777777" w:rsidR="00A075AA" w:rsidRDefault="00A075AA" w:rsidP="00A075AA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13: Alerts for Open Issues</w:t>
      </w:r>
    </w:p>
    <w:p w14:paraId="19B4CBD1" w14:textId="096D7910" w:rsidR="00A075AA" w:rsidRDefault="1A6F99BB" w:rsidP="00A075AA">
      <w:pPr>
        <w:pStyle w:val="ListParagraph"/>
        <w:numPr>
          <w:ilvl w:val="0"/>
          <w:numId w:val="107"/>
        </w:numPr>
        <w:spacing w:line="360" w:lineRule="auto"/>
        <w:jc w:val="both"/>
      </w:pPr>
      <w:r>
        <w:t>Alerts for Open Issues shall be sent to issue created person, Project Manager/s and Corrective action responsible person/s.</w:t>
      </w:r>
    </w:p>
    <w:p w14:paraId="7B738888" w14:textId="77777777" w:rsidR="00B34C34" w:rsidRDefault="1A6F99BB" w:rsidP="00A075AA">
      <w:pPr>
        <w:pStyle w:val="ListParagraph"/>
        <w:numPr>
          <w:ilvl w:val="0"/>
          <w:numId w:val="107"/>
        </w:numPr>
        <w:spacing w:line="360" w:lineRule="auto"/>
        <w:jc w:val="both"/>
      </w:pPr>
      <w:r>
        <w:t>Alerts shall be sent before 3 weeks, 2 weeks and 1 week before the target completion date.</w:t>
      </w:r>
    </w:p>
    <w:p w14:paraId="356BD0A0" w14:textId="37FF0BC8" w:rsidR="00B34C34" w:rsidRDefault="1A6F99BB" w:rsidP="1A6F99BB">
      <w:pPr>
        <w:numPr>
          <w:ilvl w:val="0"/>
          <w:numId w:val="107"/>
        </w:numPr>
        <w:spacing w:line="360" w:lineRule="auto"/>
        <w:jc w:val="both"/>
      </w:pPr>
      <w:r>
        <w:t>Issue creating person and the Project Manager/s should have the ability to stop any or all of the three alerts from being sent.</w:t>
      </w:r>
    </w:p>
    <w:p w14:paraId="430911FA" w14:textId="5AC4E1F5" w:rsidR="1A6F99BB" w:rsidRDefault="1A6F99BB" w:rsidP="1A6F99BB">
      <w:pPr>
        <w:spacing w:line="360" w:lineRule="auto"/>
        <w:jc w:val="both"/>
      </w:pPr>
    </w:p>
    <w:p w14:paraId="5AD4775E" w14:textId="77777777" w:rsidR="00B34C34" w:rsidRDefault="00B34C34" w:rsidP="00B34C34">
      <w:pPr>
        <w:spacing w:line="360" w:lineRule="auto"/>
        <w:jc w:val="both"/>
        <w:rPr>
          <w:b/>
          <w:i/>
        </w:rPr>
      </w:pPr>
      <w:r w:rsidRPr="00B34C34">
        <w:rPr>
          <w:b/>
          <w:i/>
        </w:rPr>
        <w:t>Requirement 14: Issue Tracking Report 1</w:t>
      </w:r>
    </w:p>
    <w:p w14:paraId="446EAB83" w14:textId="77777777" w:rsidR="00B34C34" w:rsidRPr="00B34C34" w:rsidRDefault="00B34C34" w:rsidP="00B34C34">
      <w:pPr>
        <w:pStyle w:val="ListParagraph"/>
        <w:numPr>
          <w:ilvl w:val="0"/>
          <w:numId w:val="108"/>
        </w:numPr>
        <w:spacing w:line="360" w:lineRule="auto"/>
        <w:jc w:val="both"/>
        <w:rPr>
          <w:b/>
          <w:i/>
        </w:rPr>
      </w:pPr>
      <w:r>
        <w:t>Issue Tracking Report shall have all Issues listed.</w:t>
      </w:r>
    </w:p>
    <w:p w14:paraId="0267220A" w14:textId="77777777" w:rsidR="00B34C34" w:rsidRDefault="00B34C34" w:rsidP="00B34C34">
      <w:pPr>
        <w:spacing w:line="360" w:lineRule="auto"/>
        <w:jc w:val="both"/>
        <w:rPr>
          <w:b/>
          <w:i/>
        </w:rPr>
      </w:pPr>
    </w:p>
    <w:p w14:paraId="2E286513" w14:textId="77777777" w:rsidR="00B34C34" w:rsidRDefault="00B34C34" w:rsidP="00B34C34">
      <w:pPr>
        <w:spacing w:line="360" w:lineRule="auto"/>
        <w:jc w:val="both"/>
        <w:rPr>
          <w:b/>
          <w:i/>
        </w:rPr>
      </w:pPr>
      <w:r>
        <w:rPr>
          <w:b/>
          <w:i/>
        </w:rPr>
        <w:t>Requirement 15: Issue Tracking Aging Report</w:t>
      </w:r>
    </w:p>
    <w:p w14:paraId="3F904F0E" w14:textId="77777777" w:rsidR="00B34C34" w:rsidRPr="00B34C34" w:rsidRDefault="00B34C34" w:rsidP="00B34C34">
      <w:pPr>
        <w:pStyle w:val="ListParagraph"/>
        <w:numPr>
          <w:ilvl w:val="0"/>
          <w:numId w:val="108"/>
        </w:numPr>
        <w:spacing w:line="360" w:lineRule="auto"/>
        <w:jc w:val="both"/>
        <w:rPr>
          <w:b/>
          <w:i/>
        </w:rPr>
      </w:pPr>
      <w:r>
        <w:t>Issue Tracking Aging Report shall be provided with as of date feature.</w:t>
      </w:r>
    </w:p>
    <w:p w14:paraId="1DE40085" w14:textId="77777777" w:rsidR="00B34C34" w:rsidRDefault="00B34C34" w:rsidP="00B34C34">
      <w:pPr>
        <w:spacing w:line="360" w:lineRule="auto"/>
        <w:jc w:val="both"/>
        <w:rPr>
          <w:b/>
          <w:i/>
        </w:rPr>
      </w:pPr>
      <w:r w:rsidRPr="00002C33">
        <w:rPr>
          <w:b/>
          <w:i/>
          <w:highlight w:val="cyan"/>
        </w:rPr>
        <w:lastRenderedPageBreak/>
        <w:t>Note: Nice to have feature</w:t>
      </w:r>
    </w:p>
    <w:p w14:paraId="74C73801" w14:textId="77777777" w:rsidR="00B34C34" w:rsidRPr="00B34C34" w:rsidRDefault="007844B1" w:rsidP="00B34C34">
      <w:pPr>
        <w:spacing w:line="360" w:lineRule="auto"/>
        <w:jc w:val="both"/>
        <w:rPr>
          <w:b/>
          <w:i/>
        </w:rPr>
      </w:pPr>
      <w:r>
        <w:rPr>
          <w:b/>
          <w:i/>
        </w:rPr>
        <w:t>Dashboard for issue tracking status.</w:t>
      </w:r>
    </w:p>
    <w:sectPr w:rsidR="00B34C34" w:rsidRPr="00B34C34" w:rsidSect="00A10DDF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080" w:right="1080" w:bottom="1080" w:left="108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342FC" w14:textId="77777777" w:rsidR="002950E2" w:rsidRDefault="002950E2" w:rsidP="00965773">
      <w:r>
        <w:separator/>
      </w:r>
    </w:p>
  </w:endnote>
  <w:endnote w:type="continuationSeparator" w:id="0">
    <w:p w14:paraId="5DD1D584" w14:textId="77777777" w:rsidR="002950E2" w:rsidRDefault="002950E2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 Light">
    <w:charset w:val="00"/>
    <w:family w:val="auto"/>
    <w:pitch w:val="variable"/>
    <w:sig w:usb0="A30002FF" w:usb1="5000205B" w:usb2="00000002" w:usb3="00000000" w:csb0="00000007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Helvetica Neue UltraLight">
    <w:charset w:val="00"/>
    <w:family w:val="auto"/>
    <w:pitch w:val="variable"/>
    <w:sig w:usb0="A30002FF" w:usb1="5000205B" w:usb2="00000002" w:usb3="00000000" w:csb0="00000001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aettenschweiler">
    <w:altName w:val="Impact"/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E7865" w14:textId="77777777" w:rsidR="001D4EEC" w:rsidRDefault="001D4EEC" w:rsidP="00965773">
    <w:pPr>
      <w:pStyle w:val="Footer"/>
    </w:pPr>
  </w:p>
  <w:p w14:paraId="60068750" w14:textId="77777777" w:rsidR="001D4EEC" w:rsidRDefault="001D4EEC" w:rsidP="00965773">
    <w:pPr>
      <w:pStyle w:val="FooterEven"/>
    </w:pPr>
    <w:r>
      <w:t xml:space="preserve">Page </w:t>
    </w:r>
    <w:r>
      <w:rPr>
        <w:szCs w:val="20"/>
      </w:rPr>
      <w:fldChar w:fldCharType="begin"/>
    </w:r>
    <w:r>
      <w:instrText xml:space="preserve"> PAGE   \* MERGEFORMAT </w:instrText>
    </w:r>
    <w:r>
      <w:rPr>
        <w:szCs w:val="20"/>
      </w:rPr>
      <w:fldChar w:fldCharType="separate"/>
    </w:r>
    <w:r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148"/>
      <w:gridCol w:w="4230"/>
      <w:gridCol w:w="540"/>
    </w:tblGrid>
    <w:tr w:rsidR="001D4EEC" w:rsidRPr="00B439FD" w14:paraId="03CED023" w14:textId="77777777" w:rsidTr="00BC397E">
      <w:tc>
        <w:tcPr>
          <w:tcW w:w="5148" w:type="dxa"/>
          <w:vAlign w:val="center"/>
        </w:tcPr>
        <w:p w14:paraId="6C8F7B1F" w14:textId="77777777" w:rsidR="001D4EEC" w:rsidRPr="00B439FD" w:rsidRDefault="001D4EEC" w:rsidP="008D38CC">
          <w:pPr>
            <w:pStyle w:val="Footer"/>
            <w:spacing w:before="0"/>
            <w:rPr>
              <w:rFonts w:asciiTheme="minorHAnsi" w:hAnsiTheme="minorHAnsi"/>
            </w:rPr>
          </w:pPr>
          <w:r>
            <w:rPr>
              <w:rFonts w:asciiTheme="minorHAnsi" w:hAnsiTheme="minorHAnsi"/>
              <w:sz w:val="20"/>
            </w:rPr>
            <w:t>Perceptive Control Solutions LLC- Audit Prodigy</w:t>
          </w: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14:paraId="455174D6" w14:textId="77777777" w:rsidR="001D4EEC" w:rsidRPr="00B439FD" w:rsidRDefault="001D4EEC" w:rsidP="008D38CC">
          <w:pPr>
            <w:pStyle w:val="Footer"/>
            <w:rPr>
              <w:rFonts w:asciiTheme="minorHAnsi" w:hAnsiTheme="minorHAnsi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1B92D212" w14:textId="3735C401" w:rsidR="001D4EEC" w:rsidRPr="00B439FD" w:rsidRDefault="001D4EEC" w:rsidP="008D38CC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 w:rsidR="009F7B37">
            <w:rPr>
              <w:rFonts w:asciiTheme="minorHAnsi" w:hAnsiTheme="minorHAnsi"/>
              <w:noProof/>
              <w:sz w:val="20"/>
            </w:rPr>
            <w:t>3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14:paraId="2E26CC17" w14:textId="77777777" w:rsidR="001D4EEC" w:rsidRPr="008D38CC" w:rsidRDefault="001D4EEC" w:rsidP="00B439FD">
    <w:pPr>
      <w:pStyle w:val="Footer"/>
      <w:spacing w:before="0"/>
      <w:rPr>
        <w:rFonts w:asciiTheme="minorHAnsi" w:hAnsiTheme="minorHAnsi"/>
        <w:sz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FB59C" w14:textId="77777777" w:rsidR="001D4EEC" w:rsidRDefault="001D4EEC" w:rsidP="008D38CC">
    <w:pPr>
      <w:pStyle w:val="Footer"/>
      <w:spacing w:befor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80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32"/>
      <w:gridCol w:w="4299"/>
      <w:gridCol w:w="549"/>
    </w:tblGrid>
    <w:tr w:rsidR="001D4EEC" w:rsidRPr="00B439FD" w14:paraId="50E97CE9" w14:textId="77777777" w:rsidTr="00CA1DB4">
      <w:tc>
        <w:tcPr>
          <w:tcW w:w="5148" w:type="dxa"/>
          <w:vAlign w:val="center"/>
        </w:tcPr>
        <w:p w14:paraId="5918E0E4" w14:textId="77777777" w:rsidR="001D4EEC" w:rsidRPr="00B439FD" w:rsidRDefault="001D4EEC" w:rsidP="008D38CC">
          <w:pPr>
            <w:pStyle w:val="Footer"/>
            <w:spacing w:before="0"/>
            <w:rPr>
              <w:rFonts w:asciiTheme="minorHAnsi" w:hAnsiTheme="minorHAnsi"/>
            </w:rPr>
          </w:pPr>
          <w:r>
            <w:rPr>
              <w:rFonts w:asciiTheme="minorHAnsi" w:hAnsiTheme="minorHAnsi"/>
              <w:sz w:val="20"/>
            </w:rPr>
            <w:t>Perceptive Control Solutions LLC- Audit Prodigy</w:t>
          </w:r>
          <w:r w:rsidDel="00037B83">
            <w:rPr>
              <w:rFonts w:asciiTheme="minorHAnsi" w:hAnsiTheme="minorHAnsi"/>
              <w:sz w:val="20"/>
            </w:rPr>
            <w:t xml:space="preserve"> </w:t>
          </w:r>
          <w:del w:id="46" w:author="yamini modipalli" w:date="2016-03-28T15:49:00Z">
            <w:r w:rsidDel="00037B83">
              <w:rPr>
                <w:rFonts w:asciiTheme="minorHAnsi" w:hAnsiTheme="minorHAnsi"/>
                <w:sz w:val="20"/>
              </w:rPr>
              <w:delText>Spencer Stuart Client Portal Re-design BRD</w:delText>
            </w:r>
          </w:del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14:paraId="3435B0C3" w14:textId="77777777" w:rsidR="001D4EEC" w:rsidRPr="00B439FD" w:rsidRDefault="001D4EEC" w:rsidP="008D38CC">
          <w:pPr>
            <w:pStyle w:val="Footer"/>
            <w:rPr>
              <w:rFonts w:asciiTheme="minorHAnsi" w:hAnsiTheme="minorHAnsi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24453F57" w14:textId="5A0EC4D6" w:rsidR="001D4EEC" w:rsidRPr="00B439FD" w:rsidRDefault="001D4EEC" w:rsidP="008D38CC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 w:rsidR="006D5740">
            <w:rPr>
              <w:rFonts w:asciiTheme="minorHAnsi" w:hAnsiTheme="minorHAnsi"/>
              <w:noProof/>
              <w:sz w:val="20"/>
            </w:rPr>
            <w:t>10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14:paraId="0DCC9B43" w14:textId="77777777" w:rsidR="001D4EEC" w:rsidRPr="008D38CC" w:rsidRDefault="001D4EEC" w:rsidP="00B439FD">
    <w:pPr>
      <w:pStyle w:val="Footer"/>
      <w:spacing w:before="0"/>
      <w:rPr>
        <w:rFonts w:asciiTheme="minorHAnsi" w:hAnsiTheme="minorHAnsi"/>
        <w:sz w:val="1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3553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25"/>
      <w:gridCol w:w="6120"/>
      <w:gridCol w:w="1108"/>
    </w:tblGrid>
    <w:tr w:rsidR="001D4EEC" w:rsidRPr="00B439FD" w14:paraId="273ECD2C" w14:textId="77777777" w:rsidTr="00CB2D7C">
      <w:tc>
        <w:tcPr>
          <w:tcW w:w="6325" w:type="dxa"/>
          <w:vAlign w:val="center"/>
        </w:tcPr>
        <w:p w14:paraId="57918368" w14:textId="77777777" w:rsidR="001D4EEC" w:rsidRPr="00B439FD" w:rsidRDefault="001D4EEC" w:rsidP="00B439FD">
          <w:pPr>
            <w:pStyle w:val="Footer"/>
            <w:spacing w:before="0"/>
            <w:rPr>
              <w:rFonts w:asciiTheme="minorHAnsi" w:hAnsiTheme="minorHAnsi"/>
              <w:sz w:val="20"/>
            </w:rPr>
          </w:pPr>
          <w:r w:rsidRPr="00B439FD">
            <w:rPr>
              <w:rFonts w:asciiTheme="minorHAnsi" w:hAnsiTheme="minorHAnsi"/>
              <w:sz w:val="20"/>
            </w:rPr>
            <w:t xml:space="preserve">Template provided at no charge by </w:t>
          </w:r>
          <w:hyperlink r:id="rId1" w:history="1">
            <w:r w:rsidRPr="00B439FD">
              <w:rPr>
                <w:rStyle w:val="Hyperlink"/>
                <w:rFonts w:asciiTheme="minorHAnsi" w:hAnsiTheme="minorHAnsi" w:cs="Arial"/>
                <w:sz w:val="20"/>
              </w:rPr>
              <w:t>TechWhirl.com</w:t>
            </w:r>
          </w:hyperlink>
        </w:p>
        <w:p w14:paraId="534938EC" w14:textId="77777777" w:rsidR="001D4EEC" w:rsidRPr="00B439FD" w:rsidRDefault="001D4EEC" w:rsidP="00B439FD">
          <w:pPr>
            <w:pStyle w:val="Footer"/>
            <w:spacing w:before="0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t>You are free to use and customize as needed</w:t>
          </w:r>
        </w:p>
      </w:tc>
      <w:tc>
        <w:tcPr>
          <w:tcW w:w="6120" w:type="dxa"/>
          <w:tcBorders>
            <w:right w:val="single" w:sz="4" w:space="0" w:color="009900"/>
          </w:tcBorders>
          <w:vAlign w:val="center"/>
        </w:tcPr>
        <w:p w14:paraId="6D9A2AF9" w14:textId="77777777" w:rsidR="001D4EEC" w:rsidRPr="00B439FD" w:rsidRDefault="001D4EEC" w:rsidP="00B439FD">
          <w:pPr>
            <w:pStyle w:val="Footer"/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  <w:sz w:val="20"/>
              <w:lang w:eastAsia="en-US"/>
            </w:rPr>
            <w:drawing>
              <wp:inline distT="0" distB="0" distL="0" distR="0" wp14:anchorId="7F2870B1" wp14:editId="4D781FE0">
                <wp:extent cx="274320" cy="27432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avicon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8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359E9993" w14:textId="77777777" w:rsidR="001D4EEC" w:rsidRPr="00B439FD" w:rsidRDefault="001D4EEC" w:rsidP="00B439FD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>
            <w:rPr>
              <w:rFonts w:asciiTheme="minorHAnsi" w:hAnsiTheme="minorHAnsi"/>
              <w:noProof/>
              <w:sz w:val="20"/>
            </w:rPr>
            <w:t>0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14:paraId="782E17B2" w14:textId="77777777" w:rsidR="001D4EEC" w:rsidRPr="00B439FD" w:rsidRDefault="001D4EEC" w:rsidP="008D38CC">
    <w:pPr>
      <w:pStyle w:val="Footer"/>
      <w:spacing w:before="0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69BA8" w14:textId="77777777" w:rsidR="002950E2" w:rsidRDefault="002950E2" w:rsidP="00965773">
      <w:r>
        <w:separator/>
      </w:r>
    </w:p>
  </w:footnote>
  <w:footnote w:type="continuationSeparator" w:id="0">
    <w:p w14:paraId="17ADDC65" w14:textId="77777777" w:rsidR="002950E2" w:rsidRDefault="002950E2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FAD76" w14:textId="77777777" w:rsidR="001D4EEC" w:rsidRDefault="001D4EEC" w:rsidP="00965773">
    <w:pPr>
      <w:pStyle w:val="HeaderEven"/>
    </w:pPr>
    <w:sdt>
      <w:sdtPr>
        <w:alias w:val="Title"/>
        <w:id w:val="28979121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Use Case Template</w:t>
        </w:r>
      </w:sdtContent>
    </w:sdt>
  </w:p>
  <w:p w14:paraId="4144D3A1" w14:textId="77777777" w:rsidR="001D4EEC" w:rsidRDefault="001D4EEC" w:rsidP="00965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9F00C" w14:textId="77777777" w:rsidR="001D4EEC" w:rsidRPr="004A6FA4" w:rsidRDefault="001D4EEC" w:rsidP="004A6FA4">
    <w:pPr>
      <w:pStyle w:val="Header"/>
    </w:pPr>
    <w:r w:rsidRPr="004A6FA4">
      <w:rPr>
        <w:noProof/>
      </w:rPr>
      <w:drawing>
        <wp:inline distT="0" distB="0" distL="0" distR="0" wp14:anchorId="7D11A8D5" wp14:editId="2986F023">
          <wp:extent cx="1250330" cy="25208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237" cy="256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0FF3F3" w14:textId="77777777" w:rsidR="001D4EEC" w:rsidRPr="00393FF6" w:rsidRDefault="001D4EEC" w:rsidP="00393FF6">
    <w:pPr>
      <w:pStyle w:val="Header"/>
    </w:pPr>
    <w:r w:rsidRPr="004A6FA4">
      <w:rPr>
        <w:noProof/>
      </w:rPr>
      <w:drawing>
        <wp:inline distT="0" distB="0" distL="0" distR="0" wp14:anchorId="0DEBDE5D" wp14:editId="2CBE5FD1">
          <wp:extent cx="1250330" cy="252083"/>
          <wp:effectExtent l="0" t="0" r="0" b="0"/>
          <wp:docPr id="5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237" cy="256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923D5" w14:textId="77777777" w:rsidR="001D4EEC" w:rsidRPr="00B439FD" w:rsidRDefault="001D4EEC" w:rsidP="004C75CF">
    <w:pPr>
      <w:tabs>
        <w:tab w:val="center" w:pos="7200"/>
        <w:tab w:val="left" w:pos="8550"/>
        <w:tab w:val="right" w:pos="13680"/>
      </w:tabs>
      <w:spacing w:after="240"/>
      <w:rPr>
        <w:color w:val="009900"/>
      </w:rPr>
    </w:pPr>
    <w:r w:rsidRPr="006E6D6B">
      <w:rPr>
        <w:noProof/>
        <w:color w:val="009900"/>
      </w:rPr>
      <w:drawing>
        <wp:inline distT="0" distB="0" distL="0" distR="0" wp14:anchorId="5D13F4BE" wp14:editId="61A0F536">
          <wp:extent cx="2057400" cy="361552"/>
          <wp:effectExtent l="0" t="0" r="0" b="63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325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E6D6B">
      <w:rPr>
        <w:rFonts w:ascii="Haettenschweiler" w:hAnsi="Haettenschweiler"/>
        <w:color w:val="009900"/>
        <w:sz w:val="48"/>
        <w:lang w:eastAsia="ja-JP"/>
      </w:rPr>
      <w:tab/>
      <w:t>Tech Comm Template</w:t>
    </w:r>
    <w:r w:rsidRPr="006E6D6B">
      <w:rPr>
        <w:rFonts w:ascii="Haettenschweiler" w:hAnsi="Haettenschweiler"/>
        <w:color w:val="009900"/>
        <w:sz w:val="48"/>
        <w:lang w:eastAsia="ja-JP"/>
      </w:rPr>
      <w:tab/>
    </w:r>
    <w:r>
      <w:rPr>
        <w:rFonts w:ascii="Haettenschweiler" w:hAnsi="Haettenschweiler"/>
        <w:color w:val="009900"/>
        <w:sz w:val="48"/>
      </w:rPr>
      <w:t>BRD</w:t>
    </w:r>
  </w:p>
  <w:p w14:paraId="70D00FA2" w14:textId="77777777" w:rsidR="001D4EEC" w:rsidRDefault="001D4E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516641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6BFC004A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7" w15:restartNumberingAfterBreak="0">
    <w:nsid w:val="024D7A90"/>
    <w:multiLevelType w:val="hybridMultilevel"/>
    <w:tmpl w:val="6A18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064CFB"/>
    <w:multiLevelType w:val="hybridMultilevel"/>
    <w:tmpl w:val="BD283B54"/>
    <w:lvl w:ilvl="0" w:tplc="7158D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C97E13"/>
    <w:multiLevelType w:val="hybridMultilevel"/>
    <w:tmpl w:val="D2C6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6532"/>
    <w:multiLevelType w:val="hybridMultilevel"/>
    <w:tmpl w:val="540CA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F0DD7"/>
    <w:multiLevelType w:val="hybridMultilevel"/>
    <w:tmpl w:val="32228FB8"/>
    <w:lvl w:ilvl="0" w:tplc="3F503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2367AB"/>
    <w:multiLevelType w:val="hybridMultilevel"/>
    <w:tmpl w:val="4E26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B122ED"/>
    <w:multiLevelType w:val="hybridMultilevel"/>
    <w:tmpl w:val="59C8B926"/>
    <w:lvl w:ilvl="0" w:tplc="7158D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0D68B8"/>
    <w:multiLevelType w:val="hybridMultilevel"/>
    <w:tmpl w:val="31A6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F956DB"/>
    <w:multiLevelType w:val="hybridMultilevel"/>
    <w:tmpl w:val="9E68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2D113C"/>
    <w:multiLevelType w:val="hybridMultilevel"/>
    <w:tmpl w:val="4CE41D3C"/>
    <w:lvl w:ilvl="0" w:tplc="04090015">
      <w:start w:val="1"/>
      <w:numFmt w:val="upperLetter"/>
      <w:lvlText w:val="%1."/>
      <w:lvlJc w:val="left"/>
      <w:pPr>
        <w:ind w:left="1855" w:hanging="360"/>
      </w:pPr>
    </w:lvl>
    <w:lvl w:ilvl="1" w:tplc="04090019" w:tentative="1">
      <w:start w:val="1"/>
      <w:numFmt w:val="lowerLetter"/>
      <w:lvlText w:val="%2."/>
      <w:lvlJc w:val="left"/>
      <w:pPr>
        <w:ind w:left="2575" w:hanging="360"/>
      </w:pPr>
    </w:lvl>
    <w:lvl w:ilvl="2" w:tplc="0409001B" w:tentative="1">
      <w:start w:val="1"/>
      <w:numFmt w:val="lowerRoman"/>
      <w:lvlText w:val="%3."/>
      <w:lvlJc w:val="right"/>
      <w:pPr>
        <w:ind w:left="3295" w:hanging="180"/>
      </w:pPr>
    </w:lvl>
    <w:lvl w:ilvl="3" w:tplc="0409000F" w:tentative="1">
      <w:start w:val="1"/>
      <w:numFmt w:val="decimal"/>
      <w:lvlText w:val="%4."/>
      <w:lvlJc w:val="left"/>
      <w:pPr>
        <w:ind w:left="4015" w:hanging="360"/>
      </w:pPr>
    </w:lvl>
    <w:lvl w:ilvl="4" w:tplc="04090019" w:tentative="1">
      <w:start w:val="1"/>
      <w:numFmt w:val="lowerLetter"/>
      <w:lvlText w:val="%5."/>
      <w:lvlJc w:val="left"/>
      <w:pPr>
        <w:ind w:left="4735" w:hanging="360"/>
      </w:pPr>
    </w:lvl>
    <w:lvl w:ilvl="5" w:tplc="0409001B" w:tentative="1">
      <w:start w:val="1"/>
      <w:numFmt w:val="lowerRoman"/>
      <w:lvlText w:val="%6."/>
      <w:lvlJc w:val="right"/>
      <w:pPr>
        <w:ind w:left="5455" w:hanging="180"/>
      </w:pPr>
    </w:lvl>
    <w:lvl w:ilvl="6" w:tplc="0409000F" w:tentative="1">
      <w:start w:val="1"/>
      <w:numFmt w:val="decimal"/>
      <w:lvlText w:val="%7."/>
      <w:lvlJc w:val="left"/>
      <w:pPr>
        <w:ind w:left="6175" w:hanging="360"/>
      </w:pPr>
    </w:lvl>
    <w:lvl w:ilvl="7" w:tplc="04090019" w:tentative="1">
      <w:start w:val="1"/>
      <w:numFmt w:val="lowerLetter"/>
      <w:lvlText w:val="%8."/>
      <w:lvlJc w:val="left"/>
      <w:pPr>
        <w:ind w:left="6895" w:hanging="360"/>
      </w:pPr>
    </w:lvl>
    <w:lvl w:ilvl="8" w:tplc="04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7" w15:restartNumberingAfterBreak="0">
    <w:nsid w:val="0EED52F3"/>
    <w:multiLevelType w:val="hybridMultilevel"/>
    <w:tmpl w:val="199E2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17C68A0"/>
    <w:multiLevelType w:val="hybridMultilevel"/>
    <w:tmpl w:val="2916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5E2A9E"/>
    <w:multiLevelType w:val="hybridMultilevel"/>
    <w:tmpl w:val="54B28B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56F044B"/>
    <w:multiLevelType w:val="hybridMultilevel"/>
    <w:tmpl w:val="4140B10A"/>
    <w:lvl w:ilvl="0" w:tplc="0D0E2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0E210F"/>
    <w:multiLevelType w:val="hybridMultilevel"/>
    <w:tmpl w:val="0F1E54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18426423"/>
    <w:multiLevelType w:val="hybridMultilevel"/>
    <w:tmpl w:val="E10C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3E022B"/>
    <w:multiLevelType w:val="hybridMultilevel"/>
    <w:tmpl w:val="D6F0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EB577E"/>
    <w:multiLevelType w:val="hybridMultilevel"/>
    <w:tmpl w:val="7CF2F3E2"/>
    <w:lvl w:ilvl="0" w:tplc="7158D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1F222D"/>
    <w:multiLevelType w:val="hybridMultilevel"/>
    <w:tmpl w:val="94FE42BC"/>
    <w:lvl w:ilvl="0" w:tplc="0409000B">
      <w:start w:val="1"/>
      <w:numFmt w:val="bullet"/>
      <w:lvlText w:val=""/>
      <w:lvlJc w:val="left"/>
      <w:pPr>
        <w:ind w:left="2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26" w15:restartNumberingAfterBreak="0">
    <w:nsid w:val="1FBC3835"/>
    <w:multiLevelType w:val="hybridMultilevel"/>
    <w:tmpl w:val="28B058D6"/>
    <w:lvl w:ilvl="0" w:tplc="7158D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DC3E9B"/>
    <w:multiLevelType w:val="hybridMultilevel"/>
    <w:tmpl w:val="02806330"/>
    <w:lvl w:ilvl="0" w:tplc="0409000B">
      <w:start w:val="1"/>
      <w:numFmt w:val="bullet"/>
      <w:lvlText w:val=""/>
      <w:lvlJc w:val="left"/>
      <w:pPr>
        <w:ind w:left="2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28" w15:restartNumberingAfterBreak="0">
    <w:nsid w:val="21100C97"/>
    <w:multiLevelType w:val="hybridMultilevel"/>
    <w:tmpl w:val="8B7CB7E2"/>
    <w:lvl w:ilvl="0" w:tplc="C6BA55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7982D14"/>
    <w:multiLevelType w:val="hybridMultilevel"/>
    <w:tmpl w:val="CAE2D5A4"/>
    <w:lvl w:ilvl="0" w:tplc="0D0E2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7A10920"/>
    <w:multiLevelType w:val="hybridMultilevel"/>
    <w:tmpl w:val="EE1C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1C7765"/>
    <w:multiLevelType w:val="hybridMultilevel"/>
    <w:tmpl w:val="C860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DE7433"/>
    <w:multiLevelType w:val="hybridMultilevel"/>
    <w:tmpl w:val="20E69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2C0154DA"/>
    <w:multiLevelType w:val="hybridMultilevel"/>
    <w:tmpl w:val="E51E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C126F62"/>
    <w:multiLevelType w:val="hybridMultilevel"/>
    <w:tmpl w:val="82EE6BD4"/>
    <w:lvl w:ilvl="0" w:tplc="0D0E2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C66729F"/>
    <w:multiLevelType w:val="hybridMultilevel"/>
    <w:tmpl w:val="D38E985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7" w15:restartNumberingAfterBreak="0">
    <w:nsid w:val="2CBE32F8"/>
    <w:multiLevelType w:val="hybridMultilevel"/>
    <w:tmpl w:val="4CC8FF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2F6F6CE4"/>
    <w:multiLevelType w:val="hybridMultilevel"/>
    <w:tmpl w:val="56F66DC6"/>
    <w:lvl w:ilvl="0" w:tplc="0D0E2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FA46009"/>
    <w:multiLevelType w:val="hybridMultilevel"/>
    <w:tmpl w:val="4FD0372C"/>
    <w:lvl w:ilvl="0" w:tplc="0D0E2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0BF49D5"/>
    <w:multiLevelType w:val="hybridMultilevel"/>
    <w:tmpl w:val="5CA47FFE"/>
    <w:lvl w:ilvl="0" w:tplc="3F503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5E2FCF"/>
    <w:multiLevelType w:val="hybridMultilevel"/>
    <w:tmpl w:val="84460B74"/>
    <w:lvl w:ilvl="0" w:tplc="C87E1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24669F4"/>
    <w:multiLevelType w:val="hybridMultilevel"/>
    <w:tmpl w:val="37D2D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3224F9C"/>
    <w:multiLevelType w:val="hybridMultilevel"/>
    <w:tmpl w:val="C7F0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325565F"/>
    <w:multiLevelType w:val="hybridMultilevel"/>
    <w:tmpl w:val="712A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34647DE"/>
    <w:multiLevelType w:val="hybridMultilevel"/>
    <w:tmpl w:val="C87489D0"/>
    <w:lvl w:ilvl="0" w:tplc="7158D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4561104"/>
    <w:multiLevelType w:val="hybridMultilevel"/>
    <w:tmpl w:val="011A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35CB7C12"/>
    <w:multiLevelType w:val="hybridMultilevel"/>
    <w:tmpl w:val="01FA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8414929"/>
    <w:multiLevelType w:val="hybridMultilevel"/>
    <w:tmpl w:val="CCDE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8B06741"/>
    <w:multiLevelType w:val="hybridMultilevel"/>
    <w:tmpl w:val="076C04DE"/>
    <w:lvl w:ilvl="0" w:tplc="7158D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94957A1"/>
    <w:multiLevelType w:val="hybridMultilevel"/>
    <w:tmpl w:val="F274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B393CF4"/>
    <w:multiLevelType w:val="hybridMultilevel"/>
    <w:tmpl w:val="3E66545E"/>
    <w:lvl w:ilvl="0" w:tplc="0D0E2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BCA6DA3"/>
    <w:multiLevelType w:val="hybridMultilevel"/>
    <w:tmpl w:val="C44C1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3C5A1BFE"/>
    <w:multiLevelType w:val="hybridMultilevel"/>
    <w:tmpl w:val="376A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CEB5052"/>
    <w:multiLevelType w:val="hybridMultilevel"/>
    <w:tmpl w:val="4CA860B8"/>
    <w:lvl w:ilvl="0" w:tplc="3F503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02207CC"/>
    <w:multiLevelType w:val="hybridMultilevel"/>
    <w:tmpl w:val="A032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DD6942"/>
    <w:multiLevelType w:val="hybridMultilevel"/>
    <w:tmpl w:val="8CB68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35B2A92"/>
    <w:multiLevelType w:val="hybridMultilevel"/>
    <w:tmpl w:val="578E67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9" w15:restartNumberingAfterBreak="0">
    <w:nsid w:val="44215E89"/>
    <w:multiLevelType w:val="hybridMultilevel"/>
    <w:tmpl w:val="903E14A2"/>
    <w:lvl w:ilvl="0" w:tplc="7158D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4746799"/>
    <w:multiLevelType w:val="hybridMultilevel"/>
    <w:tmpl w:val="2696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4CA4D8C"/>
    <w:multiLevelType w:val="hybridMultilevel"/>
    <w:tmpl w:val="10587AFE"/>
    <w:lvl w:ilvl="0" w:tplc="0D0E2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66F5E0A"/>
    <w:multiLevelType w:val="hybridMultilevel"/>
    <w:tmpl w:val="7F9AA642"/>
    <w:lvl w:ilvl="0" w:tplc="9604AC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47147D46"/>
    <w:multiLevelType w:val="hybridMultilevel"/>
    <w:tmpl w:val="40DE13AA"/>
    <w:lvl w:ilvl="0" w:tplc="7158D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79F6419"/>
    <w:multiLevelType w:val="hybridMultilevel"/>
    <w:tmpl w:val="D250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83D09A0"/>
    <w:multiLevelType w:val="hybridMultilevel"/>
    <w:tmpl w:val="E26A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86461EA"/>
    <w:multiLevelType w:val="hybridMultilevel"/>
    <w:tmpl w:val="13BC5B96"/>
    <w:lvl w:ilvl="0" w:tplc="7158D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A125B87"/>
    <w:multiLevelType w:val="hybridMultilevel"/>
    <w:tmpl w:val="0874C0D0"/>
    <w:lvl w:ilvl="0" w:tplc="3F503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4B7C18A0"/>
    <w:multiLevelType w:val="hybridMultilevel"/>
    <w:tmpl w:val="90C44BC8"/>
    <w:lvl w:ilvl="0" w:tplc="7158D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BBF31C0"/>
    <w:multiLevelType w:val="hybridMultilevel"/>
    <w:tmpl w:val="E74862D8"/>
    <w:lvl w:ilvl="0" w:tplc="4DF07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01752B5"/>
    <w:multiLevelType w:val="hybridMultilevel"/>
    <w:tmpl w:val="5C663B46"/>
    <w:lvl w:ilvl="0" w:tplc="0D0E2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19F7771"/>
    <w:multiLevelType w:val="hybridMultilevel"/>
    <w:tmpl w:val="E3EA44BA"/>
    <w:lvl w:ilvl="0" w:tplc="7158D666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2" w15:restartNumberingAfterBreak="0">
    <w:nsid w:val="51EF1065"/>
    <w:multiLevelType w:val="hybridMultilevel"/>
    <w:tmpl w:val="87AC35FC"/>
    <w:lvl w:ilvl="0" w:tplc="3F503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2106E26"/>
    <w:multiLevelType w:val="hybridMultilevel"/>
    <w:tmpl w:val="FB42A36E"/>
    <w:lvl w:ilvl="0" w:tplc="C87E1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299702C"/>
    <w:multiLevelType w:val="hybridMultilevel"/>
    <w:tmpl w:val="4EFA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4131332"/>
    <w:multiLevelType w:val="hybridMultilevel"/>
    <w:tmpl w:val="47A271BE"/>
    <w:lvl w:ilvl="0" w:tplc="3F5034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9167011"/>
    <w:multiLevelType w:val="hybridMultilevel"/>
    <w:tmpl w:val="60AC44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7" w15:restartNumberingAfterBreak="0">
    <w:nsid w:val="599C7036"/>
    <w:multiLevelType w:val="hybridMultilevel"/>
    <w:tmpl w:val="1CB2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B547771"/>
    <w:multiLevelType w:val="hybridMultilevel"/>
    <w:tmpl w:val="11C2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C61501F"/>
    <w:multiLevelType w:val="hybridMultilevel"/>
    <w:tmpl w:val="DF0E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C685D5F"/>
    <w:multiLevelType w:val="hybridMultilevel"/>
    <w:tmpl w:val="A2A4FBDC"/>
    <w:lvl w:ilvl="0" w:tplc="7158D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F2B441D"/>
    <w:multiLevelType w:val="hybridMultilevel"/>
    <w:tmpl w:val="BC46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F661323"/>
    <w:multiLevelType w:val="hybridMultilevel"/>
    <w:tmpl w:val="732001A2"/>
    <w:lvl w:ilvl="0" w:tplc="7158D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23B39B3"/>
    <w:multiLevelType w:val="hybridMultilevel"/>
    <w:tmpl w:val="EE72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58E466E"/>
    <w:multiLevelType w:val="hybridMultilevel"/>
    <w:tmpl w:val="3A727CB2"/>
    <w:lvl w:ilvl="0" w:tplc="0D0E2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6F20CC5"/>
    <w:multiLevelType w:val="hybridMultilevel"/>
    <w:tmpl w:val="064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77551E1"/>
    <w:multiLevelType w:val="hybridMultilevel"/>
    <w:tmpl w:val="FA32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8B8353F"/>
    <w:multiLevelType w:val="hybridMultilevel"/>
    <w:tmpl w:val="85E405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8" w15:restartNumberingAfterBreak="0">
    <w:nsid w:val="6A0F0F50"/>
    <w:multiLevelType w:val="hybridMultilevel"/>
    <w:tmpl w:val="65DC27DA"/>
    <w:lvl w:ilvl="0" w:tplc="C87E1A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6D466327"/>
    <w:multiLevelType w:val="hybridMultilevel"/>
    <w:tmpl w:val="535A09E6"/>
    <w:lvl w:ilvl="0" w:tplc="7158D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D8842E9"/>
    <w:multiLevelType w:val="hybridMultilevel"/>
    <w:tmpl w:val="37647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6DB57A6A"/>
    <w:multiLevelType w:val="hybridMultilevel"/>
    <w:tmpl w:val="7FEE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E521D0B"/>
    <w:multiLevelType w:val="hybridMultilevel"/>
    <w:tmpl w:val="97D44FD8"/>
    <w:lvl w:ilvl="0" w:tplc="0D0E2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F864031"/>
    <w:multiLevelType w:val="hybridMultilevel"/>
    <w:tmpl w:val="BD96B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F8E641C"/>
    <w:multiLevelType w:val="hybridMultilevel"/>
    <w:tmpl w:val="773A8B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 w15:restartNumberingAfterBreak="0">
    <w:nsid w:val="7021614D"/>
    <w:multiLevelType w:val="hybridMultilevel"/>
    <w:tmpl w:val="3CDAE560"/>
    <w:lvl w:ilvl="0" w:tplc="3F5034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71466A6E"/>
    <w:multiLevelType w:val="hybridMultilevel"/>
    <w:tmpl w:val="7A3CE198"/>
    <w:lvl w:ilvl="0" w:tplc="0409000B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97" w15:restartNumberingAfterBreak="0">
    <w:nsid w:val="720202FE"/>
    <w:multiLevelType w:val="hybridMultilevel"/>
    <w:tmpl w:val="118A3404"/>
    <w:lvl w:ilvl="0" w:tplc="7158D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25B4BFB"/>
    <w:multiLevelType w:val="hybridMultilevel"/>
    <w:tmpl w:val="5A061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4966EE4"/>
    <w:multiLevelType w:val="hybridMultilevel"/>
    <w:tmpl w:val="10C0E7EE"/>
    <w:lvl w:ilvl="0" w:tplc="C87E1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6655D2C"/>
    <w:multiLevelType w:val="hybridMultilevel"/>
    <w:tmpl w:val="03F2BB2E"/>
    <w:lvl w:ilvl="0" w:tplc="0409000B">
      <w:start w:val="1"/>
      <w:numFmt w:val="bullet"/>
      <w:lvlText w:val=""/>
      <w:lvlJc w:val="left"/>
      <w:pPr>
        <w:ind w:left="2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02" w15:restartNumberingAfterBreak="0">
    <w:nsid w:val="77A00AAE"/>
    <w:multiLevelType w:val="hybridMultilevel"/>
    <w:tmpl w:val="B808A8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78C907B0"/>
    <w:multiLevelType w:val="hybridMultilevel"/>
    <w:tmpl w:val="7C48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9021472"/>
    <w:multiLevelType w:val="hybridMultilevel"/>
    <w:tmpl w:val="FDDA3278"/>
    <w:lvl w:ilvl="0" w:tplc="7158D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9452A45"/>
    <w:multiLevelType w:val="hybridMultilevel"/>
    <w:tmpl w:val="99AE248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6" w15:restartNumberingAfterBreak="0">
    <w:nsid w:val="7A252159"/>
    <w:multiLevelType w:val="hybridMultilevel"/>
    <w:tmpl w:val="F7FC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D3F3E3C"/>
    <w:multiLevelType w:val="hybridMultilevel"/>
    <w:tmpl w:val="7ADA9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7FBB7BAC"/>
    <w:multiLevelType w:val="hybridMultilevel"/>
    <w:tmpl w:val="8EAE17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"/>
  </w:num>
  <w:num w:numId="4">
    <w:abstractNumId w:val="1"/>
  </w:num>
  <w:num w:numId="5">
    <w:abstractNumId w:val="99"/>
  </w:num>
  <w:num w:numId="6">
    <w:abstractNumId w:val="47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  <w:num w:numId="11">
    <w:abstractNumId w:val="5"/>
    <w:lvlOverride w:ilvl="0">
      <w:startOverride w:val="1"/>
    </w:lvlOverride>
  </w:num>
  <w:num w:numId="12">
    <w:abstractNumId w:val="28"/>
  </w:num>
  <w:num w:numId="13">
    <w:abstractNumId w:val="62"/>
  </w:num>
  <w:num w:numId="14">
    <w:abstractNumId w:val="87"/>
  </w:num>
  <w:num w:numId="15">
    <w:abstractNumId w:val="36"/>
  </w:num>
  <w:num w:numId="16">
    <w:abstractNumId w:val="3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03"/>
  </w:num>
  <w:num w:numId="20">
    <w:abstractNumId w:val="108"/>
  </w:num>
  <w:num w:numId="21">
    <w:abstractNumId w:val="93"/>
  </w:num>
  <w:num w:numId="22">
    <w:abstractNumId w:val="91"/>
  </w:num>
  <w:num w:numId="23">
    <w:abstractNumId w:val="106"/>
  </w:num>
  <w:num w:numId="24">
    <w:abstractNumId w:val="96"/>
  </w:num>
  <w:num w:numId="25">
    <w:abstractNumId w:val="16"/>
  </w:num>
  <w:num w:numId="26">
    <w:abstractNumId w:val="27"/>
  </w:num>
  <w:num w:numId="27">
    <w:abstractNumId w:val="101"/>
  </w:num>
  <w:num w:numId="28">
    <w:abstractNumId w:val="25"/>
  </w:num>
  <w:num w:numId="29">
    <w:abstractNumId w:val="7"/>
  </w:num>
  <w:num w:numId="30">
    <w:abstractNumId w:val="53"/>
  </w:num>
  <w:num w:numId="31">
    <w:abstractNumId w:val="98"/>
  </w:num>
  <w:num w:numId="32">
    <w:abstractNumId w:val="76"/>
  </w:num>
  <w:num w:numId="33">
    <w:abstractNumId w:val="48"/>
  </w:num>
  <w:num w:numId="34">
    <w:abstractNumId w:val="18"/>
  </w:num>
  <w:num w:numId="35">
    <w:abstractNumId w:val="83"/>
  </w:num>
  <w:num w:numId="36">
    <w:abstractNumId w:val="78"/>
  </w:num>
  <w:num w:numId="37">
    <w:abstractNumId w:val="46"/>
  </w:num>
  <w:num w:numId="38">
    <w:abstractNumId w:val="107"/>
  </w:num>
  <w:num w:numId="39">
    <w:abstractNumId w:val="34"/>
  </w:num>
  <w:num w:numId="40">
    <w:abstractNumId w:val="14"/>
  </w:num>
  <w:num w:numId="41">
    <w:abstractNumId w:val="19"/>
  </w:num>
  <w:num w:numId="42">
    <w:abstractNumId w:val="69"/>
  </w:num>
  <w:num w:numId="43">
    <w:abstractNumId w:val="86"/>
  </w:num>
  <w:num w:numId="44">
    <w:abstractNumId w:val="54"/>
  </w:num>
  <w:num w:numId="45">
    <w:abstractNumId w:val="72"/>
  </w:num>
  <w:num w:numId="46">
    <w:abstractNumId w:val="11"/>
  </w:num>
  <w:num w:numId="47">
    <w:abstractNumId w:val="67"/>
  </w:num>
  <w:num w:numId="48">
    <w:abstractNumId w:val="75"/>
  </w:num>
  <w:num w:numId="49">
    <w:abstractNumId w:val="95"/>
  </w:num>
  <w:num w:numId="50">
    <w:abstractNumId w:val="55"/>
  </w:num>
  <w:num w:numId="51">
    <w:abstractNumId w:val="40"/>
  </w:num>
  <w:num w:numId="52">
    <w:abstractNumId w:val="100"/>
  </w:num>
  <w:num w:numId="53">
    <w:abstractNumId w:val="41"/>
  </w:num>
  <w:num w:numId="54">
    <w:abstractNumId w:val="88"/>
  </w:num>
  <w:num w:numId="55">
    <w:abstractNumId w:val="73"/>
  </w:num>
  <w:num w:numId="56">
    <w:abstractNumId w:val="23"/>
  </w:num>
  <w:num w:numId="57">
    <w:abstractNumId w:val="85"/>
  </w:num>
  <w:num w:numId="58">
    <w:abstractNumId w:val="17"/>
  </w:num>
  <w:num w:numId="59">
    <w:abstractNumId w:val="81"/>
  </w:num>
  <w:num w:numId="60">
    <w:abstractNumId w:val="44"/>
  </w:num>
  <w:num w:numId="61">
    <w:abstractNumId w:val="58"/>
  </w:num>
  <w:num w:numId="62">
    <w:abstractNumId w:val="56"/>
  </w:num>
  <w:num w:numId="63">
    <w:abstractNumId w:val="51"/>
  </w:num>
  <w:num w:numId="64">
    <w:abstractNumId w:val="64"/>
  </w:num>
  <w:num w:numId="65">
    <w:abstractNumId w:val="15"/>
  </w:num>
  <w:num w:numId="66">
    <w:abstractNumId w:val="105"/>
  </w:num>
  <w:num w:numId="67">
    <w:abstractNumId w:val="13"/>
  </w:num>
  <w:num w:numId="68">
    <w:abstractNumId w:val="89"/>
  </w:num>
  <w:num w:numId="69">
    <w:abstractNumId w:val="80"/>
  </w:num>
  <w:num w:numId="70">
    <w:abstractNumId w:val="66"/>
  </w:num>
  <w:num w:numId="71">
    <w:abstractNumId w:val="63"/>
  </w:num>
  <w:num w:numId="72">
    <w:abstractNumId w:val="71"/>
  </w:num>
  <w:num w:numId="73">
    <w:abstractNumId w:val="24"/>
  </w:num>
  <w:num w:numId="74">
    <w:abstractNumId w:val="104"/>
  </w:num>
  <w:num w:numId="75">
    <w:abstractNumId w:val="8"/>
  </w:num>
  <w:num w:numId="76">
    <w:abstractNumId w:val="59"/>
  </w:num>
  <w:num w:numId="77">
    <w:abstractNumId w:val="50"/>
  </w:num>
  <w:num w:numId="78">
    <w:abstractNumId w:val="68"/>
  </w:num>
  <w:num w:numId="79">
    <w:abstractNumId w:val="45"/>
  </w:num>
  <w:num w:numId="80">
    <w:abstractNumId w:val="82"/>
  </w:num>
  <w:num w:numId="81">
    <w:abstractNumId w:val="47"/>
  </w:num>
  <w:num w:numId="82">
    <w:abstractNumId w:val="47"/>
  </w:num>
  <w:num w:numId="83">
    <w:abstractNumId w:val="47"/>
  </w:num>
  <w:num w:numId="84">
    <w:abstractNumId w:val="97"/>
  </w:num>
  <w:num w:numId="85">
    <w:abstractNumId w:val="26"/>
  </w:num>
  <w:num w:numId="86">
    <w:abstractNumId w:val="65"/>
  </w:num>
  <w:num w:numId="87">
    <w:abstractNumId w:val="9"/>
  </w:num>
  <w:num w:numId="88">
    <w:abstractNumId w:val="49"/>
  </w:num>
  <w:num w:numId="89">
    <w:abstractNumId w:val="79"/>
  </w:num>
  <w:num w:numId="90">
    <w:abstractNumId w:val="31"/>
  </w:num>
  <w:num w:numId="91">
    <w:abstractNumId w:val="57"/>
  </w:num>
  <w:num w:numId="92">
    <w:abstractNumId w:val="74"/>
  </w:num>
  <w:num w:numId="93">
    <w:abstractNumId w:val="77"/>
  </w:num>
  <w:num w:numId="94">
    <w:abstractNumId w:val="42"/>
  </w:num>
  <w:num w:numId="95">
    <w:abstractNumId w:val="30"/>
  </w:num>
  <w:num w:numId="96">
    <w:abstractNumId w:val="43"/>
  </w:num>
  <w:num w:numId="97">
    <w:abstractNumId w:val="22"/>
  </w:num>
  <w:num w:numId="98">
    <w:abstractNumId w:val="12"/>
  </w:num>
  <w:num w:numId="99">
    <w:abstractNumId w:val="52"/>
  </w:num>
  <w:num w:numId="100">
    <w:abstractNumId w:val="35"/>
  </w:num>
  <w:num w:numId="101">
    <w:abstractNumId w:val="29"/>
  </w:num>
  <w:num w:numId="102">
    <w:abstractNumId w:val="39"/>
  </w:num>
  <w:num w:numId="103">
    <w:abstractNumId w:val="20"/>
  </w:num>
  <w:num w:numId="104">
    <w:abstractNumId w:val="38"/>
  </w:num>
  <w:num w:numId="105">
    <w:abstractNumId w:val="92"/>
  </w:num>
  <w:num w:numId="106">
    <w:abstractNumId w:val="70"/>
  </w:num>
  <w:num w:numId="107">
    <w:abstractNumId w:val="84"/>
  </w:num>
  <w:num w:numId="108">
    <w:abstractNumId w:val="61"/>
  </w:num>
  <w:num w:numId="109">
    <w:abstractNumId w:val="47"/>
  </w:num>
  <w:num w:numId="110">
    <w:abstractNumId w:val="90"/>
  </w:num>
  <w:num w:numId="111">
    <w:abstractNumId w:val="21"/>
  </w:num>
  <w:num w:numId="112">
    <w:abstractNumId w:val="32"/>
  </w:num>
  <w:num w:numId="113">
    <w:abstractNumId w:val="102"/>
  </w:num>
  <w:num w:numId="114">
    <w:abstractNumId w:val="94"/>
  </w:num>
  <w:num w:numId="115">
    <w:abstractNumId w:val="60"/>
  </w:num>
  <w:numIdMacAtCleanup w:val="10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amini modipalli">
    <w15:presenceInfo w15:providerId="Windows Live" w15:userId="7642b03834cde8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00430"/>
    <w:rsid w:val="00002C33"/>
    <w:rsid w:val="00004B96"/>
    <w:rsid w:val="0000651E"/>
    <w:rsid w:val="00007961"/>
    <w:rsid w:val="000116DC"/>
    <w:rsid w:val="0001245A"/>
    <w:rsid w:val="000129A2"/>
    <w:rsid w:val="00012B17"/>
    <w:rsid w:val="0001432C"/>
    <w:rsid w:val="000157DD"/>
    <w:rsid w:val="000158C4"/>
    <w:rsid w:val="000207DF"/>
    <w:rsid w:val="00021ACC"/>
    <w:rsid w:val="00026793"/>
    <w:rsid w:val="0003182B"/>
    <w:rsid w:val="00032DBE"/>
    <w:rsid w:val="000355D5"/>
    <w:rsid w:val="00037B83"/>
    <w:rsid w:val="000419F2"/>
    <w:rsid w:val="000435C5"/>
    <w:rsid w:val="0004412D"/>
    <w:rsid w:val="00046C25"/>
    <w:rsid w:val="00047687"/>
    <w:rsid w:val="000524FB"/>
    <w:rsid w:val="0005522F"/>
    <w:rsid w:val="000554FF"/>
    <w:rsid w:val="00055577"/>
    <w:rsid w:val="00061B48"/>
    <w:rsid w:val="00063187"/>
    <w:rsid w:val="00064042"/>
    <w:rsid w:val="00064075"/>
    <w:rsid w:val="0007080A"/>
    <w:rsid w:val="00070CF4"/>
    <w:rsid w:val="00072B78"/>
    <w:rsid w:val="00074127"/>
    <w:rsid w:val="0007511C"/>
    <w:rsid w:val="000768AF"/>
    <w:rsid w:val="00076D1B"/>
    <w:rsid w:val="00083573"/>
    <w:rsid w:val="000843D9"/>
    <w:rsid w:val="00092489"/>
    <w:rsid w:val="000944E0"/>
    <w:rsid w:val="00094575"/>
    <w:rsid w:val="000952F5"/>
    <w:rsid w:val="00096100"/>
    <w:rsid w:val="000A0201"/>
    <w:rsid w:val="000A03F3"/>
    <w:rsid w:val="000A28D2"/>
    <w:rsid w:val="000A41D1"/>
    <w:rsid w:val="000A5E91"/>
    <w:rsid w:val="000A7C2A"/>
    <w:rsid w:val="000A7C89"/>
    <w:rsid w:val="000B091A"/>
    <w:rsid w:val="000B0AA8"/>
    <w:rsid w:val="000B1806"/>
    <w:rsid w:val="000B3130"/>
    <w:rsid w:val="000B7E57"/>
    <w:rsid w:val="000C1316"/>
    <w:rsid w:val="000C5912"/>
    <w:rsid w:val="000C5FFA"/>
    <w:rsid w:val="000D1732"/>
    <w:rsid w:val="000D1BAB"/>
    <w:rsid w:val="000D1CFB"/>
    <w:rsid w:val="000D562B"/>
    <w:rsid w:val="000D5F51"/>
    <w:rsid w:val="000D65DD"/>
    <w:rsid w:val="000D7712"/>
    <w:rsid w:val="000D7D97"/>
    <w:rsid w:val="000E1A32"/>
    <w:rsid w:val="000E1B1B"/>
    <w:rsid w:val="000E1D05"/>
    <w:rsid w:val="000E2291"/>
    <w:rsid w:val="000E4447"/>
    <w:rsid w:val="000E4D8F"/>
    <w:rsid w:val="000E6FA1"/>
    <w:rsid w:val="000E7527"/>
    <w:rsid w:val="000E7B51"/>
    <w:rsid w:val="000F054C"/>
    <w:rsid w:val="000F273C"/>
    <w:rsid w:val="000F299C"/>
    <w:rsid w:val="000F2BC2"/>
    <w:rsid w:val="000F342D"/>
    <w:rsid w:val="000F5082"/>
    <w:rsid w:val="000F6A76"/>
    <w:rsid w:val="00100133"/>
    <w:rsid w:val="00100EA9"/>
    <w:rsid w:val="001020AC"/>
    <w:rsid w:val="001042CF"/>
    <w:rsid w:val="00104C05"/>
    <w:rsid w:val="0010586E"/>
    <w:rsid w:val="001061EB"/>
    <w:rsid w:val="00112F01"/>
    <w:rsid w:val="00113900"/>
    <w:rsid w:val="0011478E"/>
    <w:rsid w:val="00116416"/>
    <w:rsid w:val="00117D61"/>
    <w:rsid w:val="0012192A"/>
    <w:rsid w:val="00123E4B"/>
    <w:rsid w:val="00123FE4"/>
    <w:rsid w:val="0013253F"/>
    <w:rsid w:val="00135263"/>
    <w:rsid w:val="001354A2"/>
    <w:rsid w:val="001355C5"/>
    <w:rsid w:val="00135EE2"/>
    <w:rsid w:val="00140A3C"/>
    <w:rsid w:val="0014169D"/>
    <w:rsid w:val="00142204"/>
    <w:rsid w:val="001438EB"/>
    <w:rsid w:val="00144320"/>
    <w:rsid w:val="00145558"/>
    <w:rsid w:val="0014695E"/>
    <w:rsid w:val="00151D07"/>
    <w:rsid w:val="00152742"/>
    <w:rsid w:val="001546A0"/>
    <w:rsid w:val="00161643"/>
    <w:rsid w:val="00163EB2"/>
    <w:rsid w:val="00165B7A"/>
    <w:rsid w:val="001666F8"/>
    <w:rsid w:val="001706E6"/>
    <w:rsid w:val="00170B04"/>
    <w:rsid w:val="001714DD"/>
    <w:rsid w:val="00181EBE"/>
    <w:rsid w:val="00182061"/>
    <w:rsid w:val="001846ED"/>
    <w:rsid w:val="00184DF9"/>
    <w:rsid w:val="00185954"/>
    <w:rsid w:val="00186B00"/>
    <w:rsid w:val="001902F7"/>
    <w:rsid w:val="00192D50"/>
    <w:rsid w:val="001934DA"/>
    <w:rsid w:val="00193564"/>
    <w:rsid w:val="0019503F"/>
    <w:rsid w:val="0019605D"/>
    <w:rsid w:val="001A0AB7"/>
    <w:rsid w:val="001A2FAC"/>
    <w:rsid w:val="001A49B9"/>
    <w:rsid w:val="001B1E4C"/>
    <w:rsid w:val="001B261F"/>
    <w:rsid w:val="001B294A"/>
    <w:rsid w:val="001B4F98"/>
    <w:rsid w:val="001B5A34"/>
    <w:rsid w:val="001B6606"/>
    <w:rsid w:val="001C2288"/>
    <w:rsid w:val="001C2E3B"/>
    <w:rsid w:val="001C3EE4"/>
    <w:rsid w:val="001C4C66"/>
    <w:rsid w:val="001C52AB"/>
    <w:rsid w:val="001C6069"/>
    <w:rsid w:val="001C7E9B"/>
    <w:rsid w:val="001D341D"/>
    <w:rsid w:val="001D3788"/>
    <w:rsid w:val="001D3A15"/>
    <w:rsid w:val="001D4529"/>
    <w:rsid w:val="001D4EEC"/>
    <w:rsid w:val="001E1AAA"/>
    <w:rsid w:val="001E2240"/>
    <w:rsid w:val="001E5DC7"/>
    <w:rsid w:val="001E775B"/>
    <w:rsid w:val="001F2CAC"/>
    <w:rsid w:val="001F32AC"/>
    <w:rsid w:val="001F438B"/>
    <w:rsid w:val="001F51C6"/>
    <w:rsid w:val="001F5401"/>
    <w:rsid w:val="001F6473"/>
    <w:rsid w:val="0020020B"/>
    <w:rsid w:val="002003BE"/>
    <w:rsid w:val="00201098"/>
    <w:rsid w:val="00202E69"/>
    <w:rsid w:val="00203BE0"/>
    <w:rsid w:val="00206035"/>
    <w:rsid w:val="00206BBC"/>
    <w:rsid w:val="00210ACD"/>
    <w:rsid w:val="0021249D"/>
    <w:rsid w:val="00215D17"/>
    <w:rsid w:val="00222DC4"/>
    <w:rsid w:val="00225893"/>
    <w:rsid w:val="0022753F"/>
    <w:rsid w:val="00230BF5"/>
    <w:rsid w:val="0023135F"/>
    <w:rsid w:val="00232E06"/>
    <w:rsid w:val="0023445D"/>
    <w:rsid w:val="0023453C"/>
    <w:rsid w:val="0023466C"/>
    <w:rsid w:val="002364BB"/>
    <w:rsid w:val="00236A48"/>
    <w:rsid w:val="00241FC4"/>
    <w:rsid w:val="00242814"/>
    <w:rsid w:val="00243110"/>
    <w:rsid w:val="00246684"/>
    <w:rsid w:val="00246B82"/>
    <w:rsid w:val="002507ED"/>
    <w:rsid w:val="0025467D"/>
    <w:rsid w:val="00254F4C"/>
    <w:rsid w:val="002552EE"/>
    <w:rsid w:val="00263433"/>
    <w:rsid w:val="002638C5"/>
    <w:rsid w:val="00267148"/>
    <w:rsid w:val="00267D7F"/>
    <w:rsid w:val="0027168C"/>
    <w:rsid w:val="00271B20"/>
    <w:rsid w:val="00271B77"/>
    <w:rsid w:val="0027262A"/>
    <w:rsid w:val="00275DD2"/>
    <w:rsid w:val="00275E1C"/>
    <w:rsid w:val="00277A44"/>
    <w:rsid w:val="0028092D"/>
    <w:rsid w:val="0028309F"/>
    <w:rsid w:val="00283597"/>
    <w:rsid w:val="00285216"/>
    <w:rsid w:val="00285B7B"/>
    <w:rsid w:val="00290B36"/>
    <w:rsid w:val="00290CBA"/>
    <w:rsid w:val="002940BB"/>
    <w:rsid w:val="00294BA3"/>
    <w:rsid w:val="002950E2"/>
    <w:rsid w:val="00295879"/>
    <w:rsid w:val="00295B20"/>
    <w:rsid w:val="00297DF7"/>
    <w:rsid w:val="002A238E"/>
    <w:rsid w:val="002A3E1F"/>
    <w:rsid w:val="002A60ED"/>
    <w:rsid w:val="002B1884"/>
    <w:rsid w:val="002B3904"/>
    <w:rsid w:val="002B5615"/>
    <w:rsid w:val="002B74B8"/>
    <w:rsid w:val="002C3878"/>
    <w:rsid w:val="002C6982"/>
    <w:rsid w:val="002D1B83"/>
    <w:rsid w:val="002D3931"/>
    <w:rsid w:val="002D39B6"/>
    <w:rsid w:val="002D4E96"/>
    <w:rsid w:val="002D5FA3"/>
    <w:rsid w:val="002D6968"/>
    <w:rsid w:val="002D7FB1"/>
    <w:rsid w:val="002E019E"/>
    <w:rsid w:val="002E2F31"/>
    <w:rsid w:val="002E35A6"/>
    <w:rsid w:val="002E3FBC"/>
    <w:rsid w:val="002E7820"/>
    <w:rsid w:val="002E78A7"/>
    <w:rsid w:val="002E7E63"/>
    <w:rsid w:val="002F2C48"/>
    <w:rsid w:val="002F382E"/>
    <w:rsid w:val="002F601B"/>
    <w:rsid w:val="002F6151"/>
    <w:rsid w:val="002F677D"/>
    <w:rsid w:val="002F6AE5"/>
    <w:rsid w:val="002F6B64"/>
    <w:rsid w:val="002F7896"/>
    <w:rsid w:val="00304BFE"/>
    <w:rsid w:val="00305302"/>
    <w:rsid w:val="003100E9"/>
    <w:rsid w:val="00313521"/>
    <w:rsid w:val="003170E2"/>
    <w:rsid w:val="003173F7"/>
    <w:rsid w:val="00320F27"/>
    <w:rsid w:val="003215F2"/>
    <w:rsid w:val="0032195B"/>
    <w:rsid w:val="00321CEB"/>
    <w:rsid w:val="0032309A"/>
    <w:rsid w:val="00326B37"/>
    <w:rsid w:val="00330130"/>
    <w:rsid w:val="00334E69"/>
    <w:rsid w:val="00335851"/>
    <w:rsid w:val="00337C92"/>
    <w:rsid w:val="003403EB"/>
    <w:rsid w:val="0034269B"/>
    <w:rsid w:val="0034402D"/>
    <w:rsid w:val="003469B7"/>
    <w:rsid w:val="00350E8E"/>
    <w:rsid w:val="0035130E"/>
    <w:rsid w:val="0035285C"/>
    <w:rsid w:val="00355D21"/>
    <w:rsid w:val="00355D71"/>
    <w:rsid w:val="00356E10"/>
    <w:rsid w:val="00357FA2"/>
    <w:rsid w:val="00362729"/>
    <w:rsid w:val="00363C51"/>
    <w:rsid w:val="00364004"/>
    <w:rsid w:val="00365A09"/>
    <w:rsid w:val="00370684"/>
    <w:rsid w:val="00374EB5"/>
    <w:rsid w:val="00377098"/>
    <w:rsid w:val="00377BE9"/>
    <w:rsid w:val="00380C26"/>
    <w:rsid w:val="0038267A"/>
    <w:rsid w:val="003836CB"/>
    <w:rsid w:val="003838A0"/>
    <w:rsid w:val="003840A3"/>
    <w:rsid w:val="003847E8"/>
    <w:rsid w:val="00384B99"/>
    <w:rsid w:val="0038750A"/>
    <w:rsid w:val="0039157F"/>
    <w:rsid w:val="00391D5B"/>
    <w:rsid w:val="003935A7"/>
    <w:rsid w:val="003937BE"/>
    <w:rsid w:val="00393FF6"/>
    <w:rsid w:val="00395591"/>
    <w:rsid w:val="00396010"/>
    <w:rsid w:val="003965A5"/>
    <w:rsid w:val="003A2E16"/>
    <w:rsid w:val="003A6A2B"/>
    <w:rsid w:val="003B1048"/>
    <w:rsid w:val="003B18A8"/>
    <w:rsid w:val="003B28F0"/>
    <w:rsid w:val="003B4CEA"/>
    <w:rsid w:val="003B5B72"/>
    <w:rsid w:val="003B7ACD"/>
    <w:rsid w:val="003C3FA4"/>
    <w:rsid w:val="003C4FEC"/>
    <w:rsid w:val="003C5395"/>
    <w:rsid w:val="003C7314"/>
    <w:rsid w:val="003C79A0"/>
    <w:rsid w:val="003D0E71"/>
    <w:rsid w:val="003D2E0B"/>
    <w:rsid w:val="003D7ED1"/>
    <w:rsid w:val="003E279C"/>
    <w:rsid w:val="003E51E3"/>
    <w:rsid w:val="003E54ED"/>
    <w:rsid w:val="003E5821"/>
    <w:rsid w:val="003F1CC1"/>
    <w:rsid w:val="003F2CB2"/>
    <w:rsid w:val="003F5573"/>
    <w:rsid w:val="003F62D9"/>
    <w:rsid w:val="003F664F"/>
    <w:rsid w:val="00402457"/>
    <w:rsid w:val="00407491"/>
    <w:rsid w:val="0041054D"/>
    <w:rsid w:val="00410672"/>
    <w:rsid w:val="0041226A"/>
    <w:rsid w:val="00412B0E"/>
    <w:rsid w:val="004154AB"/>
    <w:rsid w:val="00417061"/>
    <w:rsid w:val="00422987"/>
    <w:rsid w:val="00423125"/>
    <w:rsid w:val="00430C64"/>
    <w:rsid w:val="0043158C"/>
    <w:rsid w:val="00432D8C"/>
    <w:rsid w:val="00434AE6"/>
    <w:rsid w:val="00434CA9"/>
    <w:rsid w:val="00435F95"/>
    <w:rsid w:val="00436787"/>
    <w:rsid w:val="004379FB"/>
    <w:rsid w:val="004407E0"/>
    <w:rsid w:val="0044379F"/>
    <w:rsid w:val="00443D5A"/>
    <w:rsid w:val="0044470F"/>
    <w:rsid w:val="00445070"/>
    <w:rsid w:val="00445960"/>
    <w:rsid w:val="00446FF4"/>
    <w:rsid w:val="00447E90"/>
    <w:rsid w:val="004538E8"/>
    <w:rsid w:val="00453B82"/>
    <w:rsid w:val="004546F8"/>
    <w:rsid w:val="00454B19"/>
    <w:rsid w:val="004558F1"/>
    <w:rsid w:val="004561D4"/>
    <w:rsid w:val="00457881"/>
    <w:rsid w:val="00460031"/>
    <w:rsid w:val="004609F9"/>
    <w:rsid w:val="00462EFE"/>
    <w:rsid w:val="00464915"/>
    <w:rsid w:val="004654B2"/>
    <w:rsid w:val="0046729A"/>
    <w:rsid w:val="004679DB"/>
    <w:rsid w:val="00470B5B"/>
    <w:rsid w:val="00474972"/>
    <w:rsid w:val="00474A19"/>
    <w:rsid w:val="00475263"/>
    <w:rsid w:val="00476C5A"/>
    <w:rsid w:val="00477779"/>
    <w:rsid w:val="004779BA"/>
    <w:rsid w:val="004801A7"/>
    <w:rsid w:val="00481A8E"/>
    <w:rsid w:val="004820D9"/>
    <w:rsid w:val="0048417D"/>
    <w:rsid w:val="00484205"/>
    <w:rsid w:val="00485CF9"/>
    <w:rsid w:val="004911C8"/>
    <w:rsid w:val="00492E08"/>
    <w:rsid w:val="00494FED"/>
    <w:rsid w:val="004A2627"/>
    <w:rsid w:val="004A40FD"/>
    <w:rsid w:val="004A4110"/>
    <w:rsid w:val="004A4410"/>
    <w:rsid w:val="004A6FA4"/>
    <w:rsid w:val="004A7511"/>
    <w:rsid w:val="004B0831"/>
    <w:rsid w:val="004B1028"/>
    <w:rsid w:val="004B13DB"/>
    <w:rsid w:val="004B44EC"/>
    <w:rsid w:val="004C0077"/>
    <w:rsid w:val="004C01AF"/>
    <w:rsid w:val="004C5BE2"/>
    <w:rsid w:val="004C69D7"/>
    <w:rsid w:val="004C6A76"/>
    <w:rsid w:val="004C6C9B"/>
    <w:rsid w:val="004C75CF"/>
    <w:rsid w:val="004C7E1E"/>
    <w:rsid w:val="004D087A"/>
    <w:rsid w:val="004D1A53"/>
    <w:rsid w:val="004D23A2"/>
    <w:rsid w:val="004D3686"/>
    <w:rsid w:val="004D600B"/>
    <w:rsid w:val="004D60D0"/>
    <w:rsid w:val="004D7DE2"/>
    <w:rsid w:val="004E06E3"/>
    <w:rsid w:val="004E0854"/>
    <w:rsid w:val="004E0EF4"/>
    <w:rsid w:val="004E50E2"/>
    <w:rsid w:val="004F3488"/>
    <w:rsid w:val="004F41FE"/>
    <w:rsid w:val="004F5E9F"/>
    <w:rsid w:val="004F7EEB"/>
    <w:rsid w:val="005000E5"/>
    <w:rsid w:val="0050014D"/>
    <w:rsid w:val="00500543"/>
    <w:rsid w:val="00501A95"/>
    <w:rsid w:val="00501CD4"/>
    <w:rsid w:val="00504B0E"/>
    <w:rsid w:val="00506A54"/>
    <w:rsid w:val="00506DB7"/>
    <w:rsid w:val="00507626"/>
    <w:rsid w:val="005079DF"/>
    <w:rsid w:val="00507A56"/>
    <w:rsid w:val="00507C1C"/>
    <w:rsid w:val="005117AB"/>
    <w:rsid w:val="00512384"/>
    <w:rsid w:val="00516F37"/>
    <w:rsid w:val="005170E1"/>
    <w:rsid w:val="00517CA4"/>
    <w:rsid w:val="0052169A"/>
    <w:rsid w:val="005271A6"/>
    <w:rsid w:val="00530F73"/>
    <w:rsid w:val="00533514"/>
    <w:rsid w:val="0053430C"/>
    <w:rsid w:val="00537DC1"/>
    <w:rsid w:val="00542E04"/>
    <w:rsid w:val="005436F6"/>
    <w:rsid w:val="0054382C"/>
    <w:rsid w:val="00544A48"/>
    <w:rsid w:val="00544EEB"/>
    <w:rsid w:val="00550CC4"/>
    <w:rsid w:val="00550D12"/>
    <w:rsid w:val="005522E4"/>
    <w:rsid w:val="0055247F"/>
    <w:rsid w:val="0055298E"/>
    <w:rsid w:val="00553F93"/>
    <w:rsid w:val="00555189"/>
    <w:rsid w:val="00557013"/>
    <w:rsid w:val="00557966"/>
    <w:rsid w:val="0056496F"/>
    <w:rsid w:val="00564BCA"/>
    <w:rsid w:val="00565F31"/>
    <w:rsid w:val="00566B1B"/>
    <w:rsid w:val="005675F9"/>
    <w:rsid w:val="00567954"/>
    <w:rsid w:val="0057099E"/>
    <w:rsid w:val="005710FE"/>
    <w:rsid w:val="00571675"/>
    <w:rsid w:val="00571900"/>
    <w:rsid w:val="00571FC7"/>
    <w:rsid w:val="00573533"/>
    <w:rsid w:val="00573F39"/>
    <w:rsid w:val="0057475B"/>
    <w:rsid w:val="00577960"/>
    <w:rsid w:val="005840C5"/>
    <w:rsid w:val="005842BA"/>
    <w:rsid w:val="00584533"/>
    <w:rsid w:val="00584BCC"/>
    <w:rsid w:val="00586005"/>
    <w:rsid w:val="005866F3"/>
    <w:rsid w:val="00587100"/>
    <w:rsid w:val="00590D9D"/>
    <w:rsid w:val="00591269"/>
    <w:rsid w:val="0059291D"/>
    <w:rsid w:val="005949C3"/>
    <w:rsid w:val="005A0A2E"/>
    <w:rsid w:val="005A62BD"/>
    <w:rsid w:val="005A6398"/>
    <w:rsid w:val="005A74C5"/>
    <w:rsid w:val="005A75CE"/>
    <w:rsid w:val="005A7ED7"/>
    <w:rsid w:val="005B6692"/>
    <w:rsid w:val="005C3A71"/>
    <w:rsid w:val="005C5973"/>
    <w:rsid w:val="005C7DEB"/>
    <w:rsid w:val="005D0B79"/>
    <w:rsid w:val="005D1CDB"/>
    <w:rsid w:val="005D3303"/>
    <w:rsid w:val="005D44A3"/>
    <w:rsid w:val="005E07AB"/>
    <w:rsid w:val="005E346D"/>
    <w:rsid w:val="005E3A7A"/>
    <w:rsid w:val="005E4276"/>
    <w:rsid w:val="005E576A"/>
    <w:rsid w:val="005E6CB1"/>
    <w:rsid w:val="005F0260"/>
    <w:rsid w:val="005F0868"/>
    <w:rsid w:val="005F2939"/>
    <w:rsid w:val="005F3272"/>
    <w:rsid w:val="005F5010"/>
    <w:rsid w:val="00602CD7"/>
    <w:rsid w:val="00606C79"/>
    <w:rsid w:val="00611665"/>
    <w:rsid w:val="006117AE"/>
    <w:rsid w:val="0061183F"/>
    <w:rsid w:val="00613236"/>
    <w:rsid w:val="006145D7"/>
    <w:rsid w:val="00615084"/>
    <w:rsid w:val="006155B1"/>
    <w:rsid w:val="0062598F"/>
    <w:rsid w:val="00625F64"/>
    <w:rsid w:val="00630875"/>
    <w:rsid w:val="006314C1"/>
    <w:rsid w:val="00631F21"/>
    <w:rsid w:val="0063266B"/>
    <w:rsid w:val="00633C1B"/>
    <w:rsid w:val="00634160"/>
    <w:rsid w:val="006341F2"/>
    <w:rsid w:val="0063527F"/>
    <w:rsid w:val="00635EC0"/>
    <w:rsid w:val="0064007B"/>
    <w:rsid w:val="006412E1"/>
    <w:rsid w:val="00642A0E"/>
    <w:rsid w:val="00643BDF"/>
    <w:rsid w:val="00644B5A"/>
    <w:rsid w:val="00645F7E"/>
    <w:rsid w:val="006462A1"/>
    <w:rsid w:val="006463B7"/>
    <w:rsid w:val="00646B48"/>
    <w:rsid w:val="00646D6F"/>
    <w:rsid w:val="00646FE0"/>
    <w:rsid w:val="006531A4"/>
    <w:rsid w:val="00653681"/>
    <w:rsid w:val="00655C3D"/>
    <w:rsid w:val="006561D8"/>
    <w:rsid w:val="00660E3E"/>
    <w:rsid w:val="00661574"/>
    <w:rsid w:val="00661694"/>
    <w:rsid w:val="00662C04"/>
    <w:rsid w:val="00664ACA"/>
    <w:rsid w:val="00665226"/>
    <w:rsid w:val="00666112"/>
    <w:rsid w:val="006716F4"/>
    <w:rsid w:val="00671E6B"/>
    <w:rsid w:val="0067202F"/>
    <w:rsid w:val="00672186"/>
    <w:rsid w:val="006729FA"/>
    <w:rsid w:val="00672F5C"/>
    <w:rsid w:val="00673DF0"/>
    <w:rsid w:val="006749AF"/>
    <w:rsid w:val="00691DA1"/>
    <w:rsid w:val="006941CC"/>
    <w:rsid w:val="0069425F"/>
    <w:rsid w:val="006978B4"/>
    <w:rsid w:val="006A27AA"/>
    <w:rsid w:val="006A37B8"/>
    <w:rsid w:val="006A3E8F"/>
    <w:rsid w:val="006A4720"/>
    <w:rsid w:val="006A49E2"/>
    <w:rsid w:val="006A53C7"/>
    <w:rsid w:val="006A544B"/>
    <w:rsid w:val="006A627E"/>
    <w:rsid w:val="006B1038"/>
    <w:rsid w:val="006B40C0"/>
    <w:rsid w:val="006B41AC"/>
    <w:rsid w:val="006B462F"/>
    <w:rsid w:val="006C0D9B"/>
    <w:rsid w:val="006C1AF5"/>
    <w:rsid w:val="006C1C5E"/>
    <w:rsid w:val="006C1F99"/>
    <w:rsid w:val="006C4894"/>
    <w:rsid w:val="006D3968"/>
    <w:rsid w:val="006D5740"/>
    <w:rsid w:val="006D5EA4"/>
    <w:rsid w:val="006E2BEF"/>
    <w:rsid w:val="006E34E9"/>
    <w:rsid w:val="006E44E5"/>
    <w:rsid w:val="006E4509"/>
    <w:rsid w:val="006E532F"/>
    <w:rsid w:val="006E6D6B"/>
    <w:rsid w:val="006F043C"/>
    <w:rsid w:val="006F528F"/>
    <w:rsid w:val="006F7CF9"/>
    <w:rsid w:val="00703410"/>
    <w:rsid w:val="00705E7D"/>
    <w:rsid w:val="0070608A"/>
    <w:rsid w:val="00707E4B"/>
    <w:rsid w:val="007160A7"/>
    <w:rsid w:val="00720719"/>
    <w:rsid w:val="0072142B"/>
    <w:rsid w:val="007216D6"/>
    <w:rsid w:val="00721CF4"/>
    <w:rsid w:val="0072301B"/>
    <w:rsid w:val="0072347D"/>
    <w:rsid w:val="0072479A"/>
    <w:rsid w:val="00726AA0"/>
    <w:rsid w:val="00730C19"/>
    <w:rsid w:val="0073193B"/>
    <w:rsid w:val="0073256D"/>
    <w:rsid w:val="00735378"/>
    <w:rsid w:val="0073558D"/>
    <w:rsid w:val="00735875"/>
    <w:rsid w:val="007422A1"/>
    <w:rsid w:val="0074523F"/>
    <w:rsid w:val="0074578E"/>
    <w:rsid w:val="00745B3E"/>
    <w:rsid w:val="007512A1"/>
    <w:rsid w:val="00751F82"/>
    <w:rsid w:val="00754308"/>
    <w:rsid w:val="00761E06"/>
    <w:rsid w:val="00762F2D"/>
    <w:rsid w:val="00764F9E"/>
    <w:rsid w:val="007663CA"/>
    <w:rsid w:val="007744F5"/>
    <w:rsid w:val="007745D2"/>
    <w:rsid w:val="00774D5C"/>
    <w:rsid w:val="00776087"/>
    <w:rsid w:val="0078095C"/>
    <w:rsid w:val="00782AAC"/>
    <w:rsid w:val="007844B1"/>
    <w:rsid w:val="007844C7"/>
    <w:rsid w:val="00791D19"/>
    <w:rsid w:val="0079296E"/>
    <w:rsid w:val="00793A57"/>
    <w:rsid w:val="00794D0B"/>
    <w:rsid w:val="00797240"/>
    <w:rsid w:val="007A21DC"/>
    <w:rsid w:val="007A43FC"/>
    <w:rsid w:val="007B2288"/>
    <w:rsid w:val="007B2EAB"/>
    <w:rsid w:val="007B43C4"/>
    <w:rsid w:val="007C5EA3"/>
    <w:rsid w:val="007C5F48"/>
    <w:rsid w:val="007D5E8D"/>
    <w:rsid w:val="007D5FDF"/>
    <w:rsid w:val="007E2619"/>
    <w:rsid w:val="007E3F4E"/>
    <w:rsid w:val="007E45C2"/>
    <w:rsid w:val="007E4661"/>
    <w:rsid w:val="007E6B8F"/>
    <w:rsid w:val="007E7B48"/>
    <w:rsid w:val="007F0348"/>
    <w:rsid w:val="007F057A"/>
    <w:rsid w:val="007F266A"/>
    <w:rsid w:val="007F4991"/>
    <w:rsid w:val="007F6D4E"/>
    <w:rsid w:val="00803671"/>
    <w:rsid w:val="008055E7"/>
    <w:rsid w:val="00805AB4"/>
    <w:rsid w:val="0081083A"/>
    <w:rsid w:val="00810B5A"/>
    <w:rsid w:val="00810FE7"/>
    <w:rsid w:val="00811C78"/>
    <w:rsid w:val="00811FE2"/>
    <w:rsid w:val="00812782"/>
    <w:rsid w:val="00813226"/>
    <w:rsid w:val="00814650"/>
    <w:rsid w:val="008148B5"/>
    <w:rsid w:val="00815601"/>
    <w:rsid w:val="00823A67"/>
    <w:rsid w:val="00823A8B"/>
    <w:rsid w:val="00827945"/>
    <w:rsid w:val="008279BF"/>
    <w:rsid w:val="00830247"/>
    <w:rsid w:val="0083048D"/>
    <w:rsid w:val="008311A8"/>
    <w:rsid w:val="008317E1"/>
    <w:rsid w:val="0083188E"/>
    <w:rsid w:val="00833106"/>
    <w:rsid w:val="008410C1"/>
    <w:rsid w:val="00844B7E"/>
    <w:rsid w:val="00844C33"/>
    <w:rsid w:val="008504BC"/>
    <w:rsid w:val="00853DC1"/>
    <w:rsid w:val="00854A81"/>
    <w:rsid w:val="00856A2D"/>
    <w:rsid w:val="00862547"/>
    <w:rsid w:val="008638AE"/>
    <w:rsid w:val="008656E0"/>
    <w:rsid w:val="00865F01"/>
    <w:rsid w:val="008706C0"/>
    <w:rsid w:val="00871E3E"/>
    <w:rsid w:val="0087220C"/>
    <w:rsid w:val="00873836"/>
    <w:rsid w:val="008749DB"/>
    <w:rsid w:val="008769F0"/>
    <w:rsid w:val="008772EA"/>
    <w:rsid w:val="00877873"/>
    <w:rsid w:val="00877A85"/>
    <w:rsid w:val="00880AA0"/>
    <w:rsid w:val="00882127"/>
    <w:rsid w:val="00885065"/>
    <w:rsid w:val="008861DE"/>
    <w:rsid w:val="00886DE0"/>
    <w:rsid w:val="00890C56"/>
    <w:rsid w:val="00890E3F"/>
    <w:rsid w:val="0089410E"/>
    <w:rsid w:val="008956CB"/>
    <w:rsid w:val="008959E4"/>
    <w:rsid w:val="00897EAD"/>
    <w:rsid w:val="008A4973"/>
    <w:rsid w:val="008A4979"/>
    <w:rsid w:val="008A539E"/>
    <w:rsid w:val="008A5719"/>
    <w:rsid w:val="008A5A9E"/>
    <w:rsid w:val="008A5C78"/>
    <w:rsid w:val="008B2480"/>
    <w:rsid w:val="008C5B5D"/>
    <w:rsid w:val="008C5DEF"/>
    <w:rsid w:val="008C78B7"/>
    <w:rsid w:val="008D0040"/>
    <w:rsid w:val="008D25BC"/>
    <w:rsid w:val="008D2A80"/>
    <w:rsid w:val="008D38CC"/>
    <w:rsid w:val="008D43C7"/>
    <w:rsid w:val="008E3D28"/>
    <w:rsid w:val="008E459F"/>
    <w:rsid w:val="008E5046"/>
    <w:rsid w:val="008F1302"/>
    <w:rsid w:val="008F2886"/>
    <w:rsid w:val="008F2EA6"/>
    <w:rsid w:val="008F4078"/>
    <w:rsid w:val="008F4448"/>
    <w:rsid w:val="008F73EA"/>
    <w:rsid w:val="009034D0"/>
    <w:rsid w:val="00904E6E"/>
    <w:rsid w:val="00906392"/>
    <w:rsid w:val="009068BD"/>
    <w:rsid w:val="00906C49"/>
    <w:rsid w:val="00907CB0"/>
    <w:rsid w:val="00913BFB"/>
    <w:rsid w:val="009142FD"/>
    <w:rsid w:val="00915875"/>
    <w:rsid w:val="00920212"/>
    <w:rsid w:val="0092112B"/>
    <w:rsid w:val="009227B4"/>
    <w:rsid w:val="0092393D"/>
    <w:rsid w:val="00930B8B"/>
    <w:rsid w:val="00931982"/>
    <w:rsid w:val="0093289F"/>
    <w:rsid w:val="00933C9A"/>
    <w:rsid w:val="00934686"/>
    <w:rsid w:val="00936D7F"/>
    <w:rsid w:val="00936EEE"/>
    <w:rsid w:val="009371A0"/>
    <w:rsid w:val="00937430"/>
    <w:rsid w:val="009379D0"/>
    <w:rsid w:val="00937C6B"/>
    <w:rsid w:val="00940CBC"/>
    <w:rsid w:val="00942375"/>
    <w:rsid w:val="00942526"/>
    <w:rsid w:val="009427C4"/>
    <w:rsid w:val="009431AD"/>
    <w:rsid w:val="00944A07"/>
    <w:rsid w:val="00946C3C"/>
    <w:rsid w:val="00950C27"/>
    <w:rsid w:val="00950C5C"/>
    <w:rsid w:val="00952162"/>
    <w:rsid w:val="009554CF"/>
    <w:rsid w:val="0095659F"/>
    <w:rsid w:val="00956DF7"/>
    <w:rsid w:val="00960BE7"/>
    <w:rsid w:val="00961D1C"/>
    <w:rsid w:val="0096454E"/>
    <w:rsid w:val="00965773"/>
    <w:rsid w:val="009662A4"/>
    <w:rsid w:val="00970CBD"/>
    <w:rsid w:val="009726C5"/>
    <w:rsid w:val="00973550"/>
    <w:rsid w:val="00975843"/>
    <w:rsid w:val="00976DCE"/>
    <w:rsid w:val="00977FDE"/>
    <w:rsid w:val="0098048F"/>
    <w:rsid w:val="00980560"/>
    <w:rsid w:val="00981A15"/>
    <w:rsid w:val="00981D9F"/>
    <w:rsid w:val="0098670C"/>
    <w:rsid w:val="0098712E"/>
    <w:rsid w:val="00987D06"/>
    <w:rsid w:val="00992075"/>
    <w:rsid w:val="009920E9"/>
    <w:rsid w:val="0099419B"/>
    <w:rsid w:val="00995514"/>
    <w:rsid w:val="0099788B"/>
    <w:rsid w:val="009A37F5"/>
    <w:rsid w:val="009A4822"/>
    <w:rsid w:val="009A4BAC"/>
    <w:rsid w:val="009B52E2"/>
    <w:rsid w:val="009B71F3"/>
    <w:rsid w:val="009C0FE3"/>
    <w:rsid w:val="009C2F97"/>
    <w:rsid w:val="009C32BC"/>
    <w:rsid w:val="009C3C4F"/>
    <w:rsid w:val="009C412E"/>
    <w:rsid w:val="009C4978"/>
    <w:rsid w:val="009D01EA"/>
    <w:rsid w:val="009D07C2"/>
    <w:rsid w:val="009D2A12"/>
    <w:rsid w:val="009D3835"/>
    <w:rsid w:val="009D3E3A"/>
    <w:rsid w:val="009E23D6"/>
    <w:rsid w:val="009E4239"/>
    <w:rsid w:val="009E51F3"/>
    <w:rsid w:val="009E6BB1"/>
    <w:rsid w:val="009F11CB"/>
    <w:rsid w:val="009F2E29"/>
    <w:rsid w:val="009F7B37"/>
    <w:rsid w:val="00A00FE0"/>
    <w:rsid w:val="00A03985"/>
    <w:rsid w:val="00A04855"/>
    <w:rsid w:val="00A05D42"/>
    <w:rsid w:val="00A05EFC"/>
    <w:rsid w:val="00A075AA"/>
    <w:rsid w:val="00A10DDF"/>
    <w:rsid w:val="00A117AF"/>
    <w:rsid w:val="00A12E6B"/>
    <w:rsid w:val="00A14BAE"/>
    <w:rsid w:val="00A17449"/>
    <w:rsid w:val="00A212AB"/>
    <w:rsid w:val="00A234FB"/>
    <w:rsid w:val="00A23987"/>
    <w:rsid w:val="00A27D1B"/>
    <w:rsid w:val="00A3553A"/>
    <w:rsid w:val="00A4257B"/>
    <w:rsid w:val="00A43047"/>
    <w:rsid w:val="00A446B6"/>
    <w:rsid w:val="00A45DC7"/>
    <w:rsid w:val="00A46164"/>
    <w:rsid w:val="00A4761F"/>
    <w:rsid w:val="00A53CCC"/>
    <w:rsid w:val="00A60CC0"/>
    <w:rsid w:val="00A61791"/>
    <w:rsid w:val="00A61E5C"/>
    <w:rsid w:val="00A62CB5"/>
    <w:rsid w:val="00A63F75"/>
    <w:rsid w:val="00A64A1C"/>
    <w:rsid w:val="00A65D33"/>
    <w:rsid w:val="00A7094B"/>
    <w:rsid w:val="00A71D9E"/>
    <w:rsid w:val="00A72E6B"/>
    <w:rsid w:val="00A73E54"/>
    <w:rsid w:val="00A7610C"/>
    <w:rsid w:val="00A76582"/>
    <w:rsid w:val="00A80CE5"/>
    <w:rsid w:val="00A90F4C"/>
    <w:rsid w:val="00A92EE7"/>
    <w:rsid w:val="00A95AE7"/>
    <w:rsid w:val="00A97643"/>
    <w:rsid w:val="00AA4903"/>
    <w:rsid w:val="00AA6195"/>
    <w:rsid w:val="00AB0D46"/>
    <w:rsid w:val="00AB336A"/>
    <w:rsid w:val="00AB3F6B"/>
    <w:rsid w:val="00AB6E0E"/>
    <w:rsid w:val="00AC06EF"/>
    <w:rsid w:val="00AC3AD8"/>
    <w:rsid w:val="00AC48D5"/>
    <w:rsid w:val="00AC6780"/>
    <w:rsid w:val="00AC7815"/>
    <w:rsid w:val="00AC7CCA"/>
    <w:rsid w:val="00AC7D0F"/>
    <w:rsid w:val="00AD04F4"/>
    <w:rsid w:val="00AD0D59"/>
    <w:rsid w:val="00AD4ABC"/>
    <w:rsid w:val="00AD7A95"/>
    <w:rsid w:val="00AE0CAE"/>
    <w:rsid w:val="00AE2825"/>
    <w:rsid w:val="00AE7B69"/>
    <w:rsid w:val="00AF1D98"/>
    <w:rsid w:val="00AF5278"/>
    <w:rsid w:val="00B02099"/>
    <w:rsid w:val="00B032CC"/>
    <w:rsid w:val="00B07D94"/>
    <w:rsid w:val="00B100DA"/>
    <w:rsid w:val="00B10E38"/>
    <w:rsid w:val="00B153F2"/>
    <w:rsid w:val="00B239D0"/>
    <w:rsid w:val="00B31573"/>
    <w:rsid w:val="00B32559"/>
    <w:rsid w:val="00B34C34"/>
    <w:rsid w:val="00B36312"/>
    <w:rsid w:val="00B363B3"/>
    <w:rsid w:val="00B439FD"/>
    <w:rsid w:val="00B505F1"/>
    <w:rsid w:val="00B50980"/>
    <w:rsid w:val="00B5136A"/>
    <w:rsid w:val="00B51778"/>
    <w:rsid w:val="00B539FF"/>
    <w:rsid w:val="00B5458D"/>
    <w:rsid w:val="00B55223"/>
    <w:rsid w:val="00B55313"/>
    <w:rsid w:val="00B5665D"/>
    <w:rsid w:val="00B57234"/>
    <w:rsid w:val="00B61052"/>
    <w:rsid w:val="00B61A65"/>
    <w:rsid w:val="00B61D81"/>
    <w:rsid w:val="00B645D8"/>
    <w:rsid w:val="00B72EB5"/>
    <w:rsid w:val="00B77A25"/>
    <w:rsid w:val="00B845B0"/>
    <w:rsid w:val="00B90FFD"/>
    <w:rsid w:val="00B91163"/>
    <w:rsid w:val="00B9134A"/>
    <w:rsid w:val="00B9430C"/>
    <w:rsid w:val="00B951D8"/>
    <w:rsid w:val="00B961F8"/>
    <w:rsid w:val="00B96F6D"/>
    <w:rsid w:val="00B9746D"/>
    <w:rsid w:val="00BA411B"/>
    <w:rsid w:val="00BA53F9"/>
    <w:rsid w:val="00BA584C"/>
    <w:rsid w:val="00BA5BFB"/>
    <w:rsid w:val="00BA5C38"/>
    <w:rsid w:val="00BA6BFF"/>
    <w:rsid w:val="00BA7218"/>
    <w:rsid w:val="00BA7B6A"/>
    <w:rsid w:val="00BB1AC4"/>
    <w:rsid w:val="00BB2CA2"/>
    <w:rsid w:val="00BB3074"/>
    <w:rsid w:val="00BB3657"/>
    <w:rsid w:val="00BB547F"/>
    <w:rsid w:val="00BB79CC"/>
    <w:rsid w:val="00BC397E"/>
    <w:rsid w:val="00BC3ACA"/>
    <w:rsid w:val="00BC555C"/>
    <w:rsid w:val="00BC6D50"/>
    <w:rsid w:val="00BC7373"/>
    <w:rsid w:val="00BD50C9"/>
    <w:rsid w:val="00BD5253"/>
    <w:rsid w:val="00BD5B7C"/>
    <w:rsid w:val="00BD673B"/>
    <w:rsid w:val="00BE0F55"/>
    <w:rsid w:val="00BE2B1A"/>
    <w:rsid w:val="00BF0A95"/>
    <w:rsid w:val="00BF16FC"/>
    <w:rsid w:val="00BF1F81"/>
    <w:rsid w:val="00BF3715"/>
    <w:rsid w:val="00BF427C"/>
    <w:rsid w:val="00BF5AA5"/>
    <w:rsid w:val="00BF5B25"/>
    <w:rsid w:val="00BF6955"/>
    <w:rsid w:val="00BF6CB7"/>
    <w:rsid w:val="00C04B09"/>
    <w:rsid w:val="00C11EBC"/>
    <w:rsid w:val="00C120A9"/>
    <w:rsid w:val="00C173FB"/>
    <w:rsid w:val="00C22AAB"/>
    <w:rsid w:val="00C257AC"/>
    <w:rsid w:val="00C25D99"/>
    <w:rsid w:val="00C265B8"/>
    <w:rsid w:val="00C27817"/>
    <w:rsid w:val="00C32BE1"/>
    <w:rsid w:val="00C34F8D"/>
    <w:rsid w:val="00C35318"/>
    <w:rsid w:val="00C35DC8"/>
    <w:rsid w:val="00C461D0"/>
    <w:rsid w:val="00C46485"/>
    <w:rsid w:val="00C46739"/>
    <w:rsid w:val="00C50992"/>
    <w:rsid w:val="00C525A6"/>
    <w:rsid w:val="00C529A3"/>
    <w:rsid w:val="00C54376"/>
    <w:rsid w:val="00C54AFA"/>
    <w:rsid w:val="00C577D6"/>
    <w:rsid w:val="00C60A35"/>
    <w:rsid w:val="00C60E9A"/>
    <w:rsid w:val="00C610D8"/>
    <w:rsid w:val="00C63062"/>
    <w:rsid w:val="00C64780"/>
    <w:rsid w:val="00C6536C"/>
    <w:rsid w:val="00C70FFB"/>
    <w:rsid w:val="00C74960"/>
    <w:rsid w:val="00C74BE3"/>
    <w:rsid w:val="00C80CF9"/>
    <w:rsid w:val="00C81474"/>
    <w:rsid w:val="00C8167E"/>
    <w:rsid w:val="00C85B0A"/>
    <w:rsid w:val="00C8604A"/>
    <w:rsid w:val="00C86345"/>
    <w:rsid w:val="00C86E88"/>
    <w:rsid w:val="00C86E91"/>
    <w:rsid w:val="00C87472"/>
    <w:rsid w:val="00C93949"/>
    <w:rsid w:val="00C94A07"/>
    <w:rsid w:val="00C95F2A"/>
    <w:rsid w:val="00C9635D"/>
    <w:rsid w:val="00C9675D"/>
    <w:rsid w:val="00C96D0F"/>
    <w:rsid w:val="00CA0CDE"/>
    <w:rsid w:val="00CA1DB4"/>
    <w:rsid w:val="00CA3A42"/>
    <w:rsid w:val="00CA40EB"/>
    <w:rsid w:val="00CA58EE"/>
    <w:rsid w:val="00CA632B"/>
    <w:rsid w:val="00CA6D0E"/>
    <w:rsid w:val="00CB2A06"/>
    <w:rsid w:val="00CB2D23"/>
    <w:rsid w:val="00CB2D7C"/>
    <w:rsid w:val="00CB3751"/>
    <w:rsid w:val="00CB3BDE"/>
    <w:rsid w:val="00CB4D10"/>
    <w:rsid w:val="00CC1389"/>
    <w:rsid w:val="00CC3693"/>
    <w:rsid w:val="00CC501F"/>
    <w:rsid w:val="00CD0041"/>
    <w:rsid w:val="00CD00E0"/>
    <w:rsid w:val="00CD4223"/>
    <w:rsid w:val="00CE0E80"/>
    <w:rsid w:val="00CE2329"/>
    <w:rsid w:val="00CE2F89"/>
    <w:rsid w:val="00CE3106"/>
    <w:rsid w:val="00CE6D94"/>
    <w:rsid w:val="00CE7030"/>
    <w:rsid w:val="00CF40D6"/>
    <w:rsid w:val="00CF4B72"/>
    <w:rsid w:val="00CF4D8D"/>
    <w:rsid w:val="00CF5AB7"/>
    <w:rsid w:val="00CF7543"/>
    <w:rsid w:val="00CF78EA"/>
    <w:rsid w:val="00D00E6B"/>
    <w:rsid w:val="00D04331"/>
    <w:rsid w:val="00D06E21"/>
    <w:rsid w:val="00D07C5B"/>
    <w:rsid w:val="00D1024C"/>
    <w:rsid w:val="00D10F5E"/>
    <w:rsid w:val="00D146B2"/>
    <w:rsid w:val="00D17612"/>
    <w:rsid w:val="00D215F7"/>
    <w:rsid w:val="00D2538B"/>
    <w:rsid w:val="00D3195B"/>
    <w:rsid w:val="00D33A4C"/>
    <w:rsid w:val="00D33C15"/>
    <w:rsid w:val="00D3417F"/>
    <w:rsid w:val="00D3618B"/>
    <w:rsid w:val="00D378A9"/>
    <w:rsid w:val="00D401C9"/>
    <w:rsid w:val="00D408E6"/>
    <w:rsid w:val="00D412BE"/>
    <w:rsid w:val="00D42F3E"/>
    <w:rsid w:val="00D441F5"/>
    <w:rsid w:val="00D442BF"/>
    <w:rsid w:val="00D464B2"/>
    <w:rsid w:val="00D47CFA"/>
    <w:rsid w:val="00D502B0"/>
    <w:rsid w:val="00D50FE7"/>
    <w:rsid w:val="00D5291D"/>
    <w:rsid w:val="00D545FB"/>
    <w:rsid w:val="00D56802"/>
    <w:rsid w:val="00D615A5"/>
    <w:rsid w:val="00D61CC7"/>
    <w:rsid w:val="00D660AD"/>
    <w:rsid w:val="00D76C6F"/>
    <w:rsid w:val="00D771C8"/>
    <w:rsid w:val="00D82D5E"/>
    <w:rsid w:val="00D846E1"/>
    <w:rsid w:val="00D87265"/>
    <w:rsid w:val="00D87C9A"/>
    <w:rsid w:val="00D9069C"/>
    <w:rsid w:val="00D92422"/>
    <w:rsid w:val="00DA03D4"/>
    <w:rsid w:val="00DA2E36"/>
    <w:rsid w:val="00DA2E72"/>
    <w:rsid w:val="00DA2EF7"/>
    <w:rsid w:val="00DA3FAE"/>
    <w:rsid w:val="00DA6503"/>
    <w:rsid w:val="00DB0452"/>
    <w:rsid w:val="00DB2CCE"/>
    <w:rsid w:val="00DB340D"/>
    <w:rsid w:val="00DB374C"/>
    <w:rsid w:val="00DB3856"/>
    <w:rsid w:val="00DB6D8F"/>
    <w:rsid w:val="00DC0B37"/>
    <w:rsid w:val="00DC1C80"/>
    <w:rsid w:val="00DC22B2"/>
    <w:rsid w:val="00DC2598"/>
    <w:rsid w:val="00DC32EA"/>
    <w:rsid w:val="00DC446D"/>
    <w:rsid w:val="00DC4E17"/>
    <w:rsid w:val="00DC4ECB"/>
    <w:rsid w:val="00DC54D1"/>
    <w:rsid w:val="00DC5A32"/>
    <w:rsid w:val="00DC7CB8"/>
    <w:rsid w:val="00DD0592"/>
    <w:rsid w:val="00DD188C"/>
    <w:rsid w:val="00DD4C8D"/>
    <w:rsid w:val="00DD70A1"/>
    <w:rsid w:val="00DE11C5"/>
    <w:rsid w:val="00DE2551"/>
    <w:rsid w:val="00DE2BF4"/>
    <w:rsid w:val="00DE4099"/>
    <w:rsid w:val="00DE41BF"/>
    <w:rsid w:val="00DE5659"/>
    <w:rsid w:val="00DE6403"/>
    <w:rsid w:val="00DE77D5"/>
    <w:rsid w:val="00DF13C1"/>
    <w:rsid w:val="00DF4A87"/>
    <w:rsid w:val="00DF62BC"/>
    <w:rsid w:val="00E00A8E"/>
    <w:rsid w:val="00E04E03"/>
    <w:rsid w:val="00E11791"/>
    <w:rsid w:val="00E148CC"/>
    <w:rsid w:val="00E168D7"/>
    <w:rsid w:val="00E17DB1"/>
    <w:rsid w:val="00E21092"/>
    <w:rsid w:val="00E21D10"/>
    <w:rsid w:val="00E23092"/>
    <w:rsid w:val="00E23DF9"/>
    <w:rsid w:val="00E274AE"/>
    <w:rsid w:val="00E33851"/>
    <w:rsid w:val="00E362D7"/>
    <w:rsid w:val="00E40A8D"/>
    <w:rsid w:val="00E42EC8"/>
    <w:rsid w:val="00E43FDE"/>
    <w:rsid w:val="00E47542"/>
    <w:rsid w:val="00E500B6"/>
    <w:rsid w:val="00E50177"/>
    <w:rsid w:val="00E51442"/>
    <w:rsid w:val="00E51DF8"/>
    <w:rsid w:val="00E52C6D"/>
    <w:rsid w:val="00E53266"/>
    <w:rsid w:val="00E53C17"/>
    <w:rsid w:val="00E53DF5"/>
    <w:rsid w:val="00E605A7"/>
    <w:rsid w:val="00E62835"/>
    <w:rsid w:val="00E62B0C"/>
    <w:rsid w:val="00E62CF5"/>
    <w:rsid w:val="00E668F6"/>
    <w:rsid w:val="00E70112"/>
    <w:rsid w:val="00E71A12"/>
    <w:rsid w:val="00E76884"/>
    <w:rsid w:val="00E81FD9"/>
    <w:rsid w:val="00E834F7"/>
    <w:rsid w:val="00E84175"/>
    <w:rsid w:val="00E86185"/>
    <w:rsid w:val="00E86A25"/>
    <w:rsid w:val="00E90B44"/>
    <w:rsid w:val="00E91590"/>
    <w:rsid w:val="00E927C9"/>
    <w:rsid w:val="00E92C81"/>
    <w:rsid w:val="00E93096"/>
    <w:rsid w:val="00EA084D"/>
    <w:rsid w:val="00EA2884"/>
    <w:rsid w:val="00EA3639"/>
    <w:rsid w:val="00EA444F"/>
    <w:rsid w:val="00EA4CB8"/>
    <w:rsid w:val="00EA4E38"/>
    <w:rsid w:val="00EA50C3"/>
    <w:rsid w:val="00EA5317"/>
    <w:rsid w:val="00EA6BD9"/>
    <w:rsid w:val="00EB0405"/>
    <w:rsid w:val="00EB0619"/>
    <w:rsid w:val="00EB3392"/>
    <w:rsid w:val="00EB3F26"/>
    <w:rsid w:val="00EB4B9E"/>
    <w:rsid w:val="00EB71D5"/>
    <w:rsid w:val="00EB7FA6"/>
    <w:rsid w:val="00EC3FA1"/>
    <w:rsid w:val="00EC4CE7"/>
    <w:rsid w:val="00ED1BE7"/>
    <w:rsid w:val="00ED2A29"/>
    <w:rsid w:val="00ED4D94"/>
    <w:rsid w:val="00EE17EB"/>
    <w:rsid w:val="00EE22CD"/>
    <w:rsid w:val="00EE542E"/>
    <w:rsid w:val="00EF017A"/>
    <w:rsid w:val="00EF0466"/>
    <w:rsid w:val="00EF3F22"/>
    <w:rsid w:val="00EF4F2E"/>
    <w:rsid w:val="00EF53D1"/>
    <w:rsid w:val="00F01415"/>
    <w:rsid w:val="00F04566"/>
    <w:rsid w:val="00F0530D"/>
    <w:rsid w:val="00F11944"/>
    <w:rsid w:val="00F13634"/>
    <w:rsid w:val="00F150B6"/>
    <w:rsid w:val="00F15F54"/>
    <w:rsid w:val="00F16EA3"/>
    <w:rsid w:val="00F24BAB"/>
    <w:rsid w:val="00F314CF"/>
    <w:rsid w:val="00F31700"/>
    <w:rsid w:val="00F31911"/>
    <w:rsid w:val="00F3354C"/>
    <w:rsid w:val="00F33827"/>
    <w:rsid w:val="00F3530C"/>
    <w:rsid w:val="00F35EED"/>
    <w:rsid w:val="00F40088"/>
    <w:rsid w:val="00F433EF"/>
    <w:rsid w:val="00F4452D"/>
    <w:rsid w:val="00F52D74"/>
    <w:rsid w:val="00F5386F"/>
    <w:rsid w:val="00F5394D"/>
    <w:rsid w:val="00F553A7"/>
    <w:rsid w:val="00F60239"/>
    <w:rsid w:val="00F603AD"/>
    <w:rsid w:val="00F62191"/>
    <w:rsid w:val="00F64047"/>
    <w:rsid w:val="00F656B0"/>
    <w:rsid w:val="00F6598E"/>
    <w:rsid w:val="00F666B3"/>
    <w:rsid w:val="00F67F06"/>
    <w:rsid w:val="00F71391"/>
    <w:rsid w:val="00F7295D"/>
    <w:rsid w:val="00F73870"/>
    <w:rsid w:val="00F76488"/>
    <w:rsid w:val="00F77706"/>
    <w:rsid w:val="00F82303"/>
    <w:rsid w:val="00F93659"/>
    <w:rsid w:val="00F9391D"/>
    <w:rsid w:val="00F9440E"/>
    <w:rsid w:val="00F94612"/>
    <w:rsid w:val="00F96CD0"/>
    <w:rsid w:val="00F970D6"/>
    <w:rsid w:val="00FA31CC"/>
    <w:rsid w:val="00FA448B"/>
    <w:rsid w:val="00FA62F9"/>
    <w:rsid w:val="00FA6B46"/>
    <w:rsid w:val="00FA7836"/>
    <w:rsid w:val="00FA7EBD"/>
    <w:rsid w:val="00FB064C"/>
    <w:rsid w:val="00FB1AB4"/>
    <w:rsid w:val="00FB20DC"/>
    <w:rsid w:val="00FB3169"/>
    <w:rsid w:val="00FB5B2B"/>
    <w:rsid w:val="00FB6049"/>
    <w:rsid w:val="00FB7B36"/>
    <w:rsid w:val="00FC113C"/>
    <w:rsid w:val="00FC3742"/>
    <w:rsid w:val="00FD0485"/>
    <w:rsid w:val="00FD0BDF"/>
    <w:rsid w:val="00FD2DFA"/>
    <w:rsid w:val="00FD3BE5"/>
    <w:rsid w:val="00FD3F13"/>
    <w:rsid w:val="00FD4BCD"/>
    <w:rsid w:val="00FD7774"/>
    <w:rsid w:val="00FE1E39"/>
    <w:rsid w:val="00FE2C8F"/>
    <w:rsid w:val="00FE416D"/>
    <w:rsid w:val="00FE640B"/>
    <w:rsid w:val="00FE732D"/>
    <w:rsid w:val="00FF01B2"/>
    <w:rsid w:val="00FF04DC"/>
    <w:rsid w:val="00FF08A2"/>
    <w:rsid w:val="00FF3141"/>
    <w:rsid w:val="00FF3E2B"/>
    <w:rsid w:val="00FF65C2"/>
    <w:rsid w:val="00FF69CE"/>
    <w:rsid w:val="00FF6BE3"/>
    <w:rsid w:val="00FF70AF"/>
    <w:rsid w:val="1A6F99BB"/>
    <w:rsid w:val="6B7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2107DBB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5949C3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3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3F3"/>
    <w:pPr>
      <w:tabs>
        <w:tab w:val="left" w:leader="dot" w:pos="720"/>
        <w:tab w:val="right" w:leader="dot" w:pos="9360"/>
      </w:tabs>
      <w:spacing w:after="10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D1B83"/>
    <w:pPr>
      <w:tabs>
        <w:tab w:val="left" w:pos="864"/>
        <w:tab w:val="right" w:leader="dot" w:pos="9360"/>
      </w:tabs>
      <w:spacing w:after="100"/>
      <w:ind w:left="440"/>
    </w:pPr>
    <w:rPr>
      <w:noProof/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nhideWhenUsed/>
    <w:rsid w:val="00940CBC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  <w:style w:type="paragraph" w:customStyle="1" w:styleId="Heading2Text">
    <w:name w:val="Heading 2 Text"/>
    <w:basedOn w:val="BodyText"/>
    <w:rsid w:val="00865F01"/>
    <w:pPr>
      <w:spacing w:before="60" w:after="80"/>
      <w:ind w:left="360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4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90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4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4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8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7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3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1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5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8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8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0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5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0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hyperlink" Target="http://techwhirl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09C4D9D-90DA-4668-8D27-08721DD18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17360</TotalTime>
  <Pages>50</Pages>
  <Words>9762</Words>
  <Characters>55646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65278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yamini modipalli</cp:lastModifiedBy>
  <cp:revision>59</cp:revision>
  <dcterms:created xsi:type="dcterms:W3CDTF">2016-04-07T17:08:00Z</dcterms:created>
  <dcterms:modified xsi:type="dcterms:W3CDTF">2016-04-19T19:39:00Z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